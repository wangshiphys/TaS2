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Report of Referee A -- LH16575/Zhu</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This work reports the results of an experimental study of K doping of 1T-TaS2 surface, which leads to gradual suppression of the Mott gap while the CDW order is preserved, supplemented by a theoretical CPT study of the spectra of the doped Hubbard model with one site (in each finite cluster) having a reduced Hubbard parameter U. This calculation produces a spectrum with additional weight just above LHB, despite the fact that the system is electron doped, thus a peak just below UHB would be expected instead.</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w:t>
      </w:r>
    </w:p>
    <w:p w:rsidR="00FA46E4" w:rsidRPr="00BC5F1E" w:rsidRDefault="00FA46E4" w:rsidP="008A4079">
      <w:pPr>
        <w:widowControl/>
        <w:shd w:val="clear" w:color="auto" w:fill="FFFFFF"/>
        <w:snapToGrid w:val="0"/>
        <w:ind w:firstLineChars="50" w:firstLine="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I think the work is timely, the question addressed is important, and the results being reported represent a significant advance. The persistence of the CDW order is a particularly nice feature of this setup.</w:t>
      </w:r>
    </w:p>
    <w:p w:rsidR="00FA46E4" w:rsidRPr="00EF2918" w:rsidRDefault="000705AE" w:rsidP="00EF2918">
      <w:pPr>
        <w:widowControl/>
        <w:shd w:val="clear" w:color="auto" w:fill="FFFFFF"/>
        <w:snapToGrid w:val="0"/>
        <w:spacing w:afterLines="50"/>
        <w:jc w:val="left"/>
        <w:rPr>
          <w:rFonts w:ascii="Times New Roman" w:eastAsia="微软雅黑" w:hAnsi="Times New Roman" w:cs="Times New Roman"/>
          <w:b/>
          <w:color w:val="0000CC"/>
          <w:kern w:val="0"/>
          <w:sz w:val="24"/>
          <w:szCs w:val="24"/>
          <w:rPrChange w:id="0" w:author="LH" w:date="2019-10-01T00:24:00Z">
            <w:rPr>
              <w:rFonts w:ascii="Arial" w:eastAsia="微软雅黑" w:hAnsi="Arial" w:cs="Arial"/>
              <w:b/>
              <w:color w:val="0000CC"/>
              <w:kern w:val="0"/>
              <w:sz w:val="24"/>
              <w:szCs w:val="24"/>
            </w:rPr>
          </w:rPrChange>
        </w:rPr>
      </w:pPr>
      <w:r w:rsidRPr="00EF2918">
        <w:rPr>
          <w:rFonts w:ascii="Times New Roman" w:eastAsia="微软雅黑" w:hAnsi="Times New Roman" w:cs="Times New Roman"/>
          <w:b/>
          <w:color w:val="0000CC"/>
          <w:kern w:val="0"/>
          <w:sz w:val="24"/>
          <w:szCs w:val="24"/>
          <w:rPrChange w:id="1" w:author="LH" w:date="2019-10-01T00:24:00Z">
            <w:rPr>
              <w:rFonts w:ascii="Arial" w:eastAsia="微软雅黑" w:hAnsi="Arial" w:cs="Arial"/>
              <w:b/>
              <w:color w:val="0000CC"/>
              <w:kern w:val="0"/>
              <w:sz w:val="24"/>
              <w:szCs w:val="24"/>
            </w:rPr>
          </w:rPrChange>
        </w:rPr>
        <w:t>Re:</w:t>
      </w:r>
      <w:r w:rsidRPr="00EF2918">
        <w:rPr>
          <w:rFonts w:ascii="Times New Roman" w:eastAsia="微软雅黑" w:hAnsi="Times New Roman" w:cs="Times New Roman"/>
          <w:color w:val="0000CC"/>
          <w:kern w:val="0"/>
          <w:sz w:val="24"/>
          <w:szCs w:val="24"/>
          <w:rPrChange w:id="2" w:author="LH" w:date="2019-10-01T00:24:00Z">
            <w:rPr>
              <w:rFonts w:ascii="Arial" w:eastAsia="微软雅黑" w:hAnsi="Arial" w:cs="Arial"/>
              <w:color w:val="0000CC"/>
              <w:kern w:val="0"/>
              <w:sz w:val="24"/>
              <w:szCs w:val="24"/>
            </w:rPr>
          </w:rPrChange>
        </w:rPr>
        <w:t xml:space="preserve"> We thank the reviewer for giving </w:t>
      </w:r>
      <w:r w:rsidR="004C451E" w:rsidRPr="00EF2918">
        <w:rPr>
          <w:rFonts w:ascii="Times New Roman" w:eastAsia="微软雅黑" w:hAnsi="Times New Roman" w:cs="Times New Roman"/>
          <w:color w:val="0000CC"/>
          <w:kern w:val="0"/>
          <w:sz w:val="24"/>
          <w:szCs w:val="24"/>
          <w:rPrChange w:id="3" w:author="LH" w:date="2019-10-01T00:24:00Z">
            <w:rPr>
              <w:rFonts w:ascii="Arial" w:eastAsia="微软雅黑" w:hAnsi="Arial" w:cs="Arial"/>
              <w:color w:val="0000CC"/>
              <w:kern w:val="0"/>
              <w:sz w:val="24"/>
              <w:szCs w:val="24"/>
            </w:rPr>
          </w:rPrChange>
        </w:rPr>
        <w:t xml:space="preserve">the </w:t>
      </w:r>
      <w:r w:rsidRPr="00EF2918">
        <w:rPr>
          <w:rFonts w:ascii="Times New Roman" w:eastAsia="微软雅黑" w:hAnsi="Times New Roman" w:cs="Times New Roman"/>
          <w:color w:val="0000CC"/>
          <w:kern w:val="0"/>
          <w:sz w:val="24"/>
          <w:szCs w:val="24"/>
          <w:rPrChange w:id="4" w:author="LH" w:date="2019-10-01T00:24:00Z">
            <w:rPr>
              <w:rFonts w:ascii="Arial" w:eastAsia="微软雅黑" w:hAnsi="Arial" w:cs="Arial"/>
              <w:color w:val="0000CC"/>
              <w:kern w:val="0"/>
              <w:sz w:val="24"/>
              <w:szCs w:val="24"/>
            </w:rPr>
          </w:rPrChange>
        </w:rPr>
        <w:t>very positive c</w:t>
      </w:r>
      <w:bookmarkStart w:id="5" w:name="_GoBack"/>
      <w:bookmarkEnd w:id="5"/>
      <w:r w:rsidRPr="00EF2918">
        <w:rPr>
          <w:rFonts w:ascii="Times New Roman" w:eastAsia="微软雅黑" w:hAnsi="Times New Roman" w:cs="Times New Roman"/>
          <w:color w:val="0000CC"/>
          <w:kern w:val="0"/>
          <w:sz w:val="24"/>
          <w:szCs w:val="24"/>
          <w:rPrChange w:id="6" w:author="LH" w:date="2019-10-01T00:24:00Z">
            <w:rPr>
              <w:rFonts w:ascii="Arial" w:eastAsia="微软雅黑" w:hAnsi="Arial" w:cs="Arial"/>
              <w:color w:val="0000CC"/>
              <w:kern w:val="0"/>
              <w:sz w:val="24"/>
              <w:szCs w:val="24"/>
            </w:rPr>
          </w:rPrChange>
        </w:rPr>
        <w:t>omment. Below please find our point-to-point response to the questions. We wish our response is sufficient and satisfactory, and the revised manuscript is suitable to be published.</w:t>
      </w:r>
    </w:p>
    <w:p w:rsidR="00FA46E4" w:rsidRPr="00BC5F1E" w:rsidRDefault="00FA46E4" w:rsidP="008A4079">
      <w:pPr>
        <w:widowControl/>
        <w:shd w:val="clear" w:color="auto" w:fill="FFFFFF"/>
        <w:snapToGrid w:val="0"/>
        <w:ind w:firstLineChars="50" w:firstLine="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Before I can recommend this work for publication, the authors should however address the following concerns:</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1. What exactly happens with the electron upon K deposition? In the standard picture, any finite charge doping of the correlated band will metalize the Mott insulator. This is not the case here and a rather large concentration of K atoms is required. The authors seem to suggest that the electrons are "trapped by surface impurities". But what surface impurities are those? Is their concentration sufficient, taking into account the significant K coverages necessary to bring about the transition?</w:t>
      </w:r>
    </w:p>
    <w:p w:rsidR="00127DFF" w:rsidRPr="00EF2918" w:rsidRDefault="00FA46E4"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7" w:author="LH" w:date="2019-10-01T00:24:00Z">
            <w:rPr>
              <w:rFonts w:ascii="Arial" w:eastAsia="微软雅黑" w:hAnsi="Arial" w:cs="Arial"/>
              <w:color w:val="0000CC"/>
              <w:kern w:val="0"/>
              <w:sz w:val="24"/>
              <w:szCs w:val="21"/>
            </w:rPr>
          </w:rPrChange>
        </w:rPr>
      </w:pPr>
      <w:r w:rsidRPr="00EF2918">
        <w:rPr>
          <w:rFonts w:ascii="Times New Roman" w:eastAsia="微软雅黑" w:hAnsi="Times New Roman" w:cs="Times New Roman"/>
          <w:b/>
          <w:color w:val="0000CC"/>
          <w:kern w:val="0"/>
          <w:sz w:val="24"/>
          <w:szCs w:val="21"/>
          <w:rPrChange w:id="8" w:author="LH" w:date="2019-10-01T00:24:00Z">
            <w:rPr>
              <w:rFonts w:ascii="Arial" w:eastAsia="微软雅黑" w:hAnsi="Arial" w:cs="Arial"/>
              <w:b/>
              <w:color w:val="0000CC"/>
              <w:kern w:val="0"/>
              <w:sz w:val="24"/>
              <w:szCs w:val="21"/>
            </w:rPr>
          </w:rPrChange>
        </w:rPr>
        <w:t>R</w:t>
      </w:r>
      <w:r w:rsidR="00CA797C" w:rsidRPr="00EF2918">
        <w:rPr>
          <w:rFonts w:ascii="Times New Roman" w:eastAsia="微软雅黑" w:hAnsi="Times New Roman" w:cs="Times New Roman"/>
          <w:b/>
          <w:color w:val="0000CC"/>
          <w:kern w:val="0"/>
          <w:sz w:val="24"/>
          <w:szCs w:val="21"/>
          <w:rPrChange w:id="9" w:author="LH" w:date="2019-10-01T00:24:00Z">
            <w:rPr>
              <w:rFonts w:ascii="Arial" w:eastAsia="微软雅黑" w:hAnsi="Arial" w:cs="Arial"/>
              <w:b/>
              <w:color w:val="0000CC"/>
              <w:kern w:val="0"/>
              <w:sz w:val="24"/>
              <w:szCs w:val="21"/>
            </w:rPr>
          </w:rPrChange>
        </w:rPr>
        <w:t>e</w:t>
      </w:r>
      <w:r w:rsidRPr="00EF2918">
        <w:rPr>
          <w:rFonts w:ascii="Times New Roman" w:eastAsia="微软雅黑" w:hAnsi="Times New Roman" w:cs="Times New Roman"/>
          <w:b/>
          <w:color w:val="0000CC"/>
          <w:kern w:val="0"/>
          <w:sz w:val="24"/>
          <w:szCs w:val="21"/>
          <w:rPrChange w:id="10" w:author="LH" w:date="2019-10-01T00:24:00Z">
            <w:rPr>
              <w:rFonts w:ascii="Arial" w:eastAsia="微软雅黑" w:hAnsi="Arial" w:cs="Arial"/>
              <w:b/>
              <w:color w:val="0000CC"/>
              <w:kern w:val="0"/>
              <w:sz w:val="24"/>
              <w:szCs w:val="21"/>
            </w:rPr>
          </w:rPrChange>
        </w:rPr>
        <w:t xml:space="preserve">: </w:t>
      </w:r>
      <w:r w:rsidR="00547B79" w:rsidRPr="00EF2918">
        <w:rPr>
          <w:rFonts w:ascii="Times New Roman" w:eastAsia="微软雅黑" w:hAnsi="Times New Roman" w:cs="Times New Roman"/>
          <w:color w:val="0000CC"/>
          <w:kern w:val="0"/>
          <w:sz w:val="24"/>
          <w:szCs w:val="21"/>
          <w:rPrChange w:id="11" w:author="LH" w:date="2019-10-01T00:24:00Z">
            <w:rPr>
              <w:rFonts w:ascii="Arial" w:eastAsia="微软雅黑" w:hAnsi="Arial" w:cs="Arial"/>
              <w:color w:val="0000CC"/>
              <w:kern w:val="0"/>
              <w:sz w:val="24"/>
              <w:szCs w:val="21"/>
            </w:rPr>
          </w:rPrChange>
        </w:rPr>
        <w:t>We thank the reviewer to bring out this concern so that we have the chance to address it</w:t>
      </w:r>
      <w:ins w:id="12" w:author="LH" w:date="2019-10-01T00:25:00Z">
        <w:r w:rsidR="00EF2918">
          <w:rPr>
            <w:rFonts w:ascii="Times New Roman" w:eastAsia="微软雅黑" w:hAnsi="Times New Roman" w:cs="Times New Roman" w:hint="eastAsia"/>
            <w:color w:val="0000CC"/>
            <w:kern w:val="0"/>
            <w:sz w:val="24"/>
            <w:szCs w:val="21"/>
          </w:rPr>
          <w:t xml:space="preserve"> </w:t>
        </w:r>
      </w:ins>
      <w:r w:rsidR="00127DFF" w:rsidRPr="00EF2918">
        <w:rPr>
          <w:rFonts w:ascii="Times New Roman" w:eastAsia="微软雅黑" w:hAnsi="Times New Roman" w:cs="Times New Roman"/>
          <w:color w:val="0000CC"/>
          <w:kern w:val="0"/>
          <w:sz w:val="24"/>
          <w:szCs w:val="21"/>
          <w:rPrChange w:id="13" w:author="LH" w:date="2019-10-01T00:24:00Z">
            <w:rPr>
              <w:rFonts w:ascii="Arial" w:eastAsia="微软雅黑" w:hAnsi="Arial" w:cs="Arial" w:hint="eastAsia"/>
              <w:color w:val="0000CC"/>
              <w:kern w:val="0"/>
              <w:sz w:val="24"/>
              <w:szCs w:val="21"/>
            </w:rPr>
          </w:rPrChange>
        </w:rPr>
        <w:t>more</w:t>
      </w:r>
      <w:r w:rsidR="00547B79" w:rsidRPr="00EF2918">
        <w:rPr>
          <w:rFonts w:ascii="Times New Roman" w:eastAsia="微软雅黑" w:hAnsi="Times New Roman" w:cs="Times New Roman"/>
          <w:color w:val="0000CC"/>
          <w:kern w:val="0"/>
          <w:sz w:val="24"/>
          <w:szCs w:val="21"/>
          <w:rPrChange w:id="14" w:author="LH" w:date="2019-10-01T00:24:00Z">
            <w:rPr>
              <w:rFonts w:ascii="Arial" w:eastAsia="微软雅黑" w:hAnsi="Arial" w:cs="Arial"/>
              <w:color w:val="0000CC"/>
              <w:kern w:val="0"/>
              <w:sz w:val="24"/>
              <w:szCs w:val="21"/>
            </w:rPr>
          </w:rPrChange>
        </w:rPr>
        <w:t xml:space="preserve"> clearly.</w:t>
      </w:r>
    </w:p>
    <w:p w:rsidR="00310169" w:rsidRPr="00EF2918" w:rsidRDefault="00610FFF"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15" w:author="LH" w:date="2019-10-01T00:24:00Z">
            <w:rPr>
              <w:rFonts w:ascii="Arial" w:eastAsia="微软雅黑" w:hAnsi="Arial" w:cs="Arial"/>
              <w:color w:val="0000CC"/>
              <w:kern w:val="0"/>
              <w:sz w:val="24"/>
              <w:szCs w:val="21"/>
            </w:rPr>
          </w:rPrChange>
        </w:rPr>
      </w:pPr>
      <w:r w:rsidRPr="00EF2918">
        <w:rPr>
          <w:rFonts w:ascii="Times New Roman" w:eastAsia="微软雅黑" w:hAnsi="Times New Roman" w:cs="Times New Roman"/>
          <w:color w:val="0000CC"/>
          <w:kern w:val="0"/>
          <w:sz w:val="24"/>
          <w:szCs w:val="21"/>
          <w:rPrChange w:id="16" w:author="LH" w:date="2019-10-01T00:24:00Z">
            <w:rPr>
              <w:rFonts w:ascii="Arial" w:eastAsia="微软雅黑" w:hAnsi="Arial" w:cs="Arial"/>
              <w:color w:val="0000CC"/>
              <w:kern w:val="0"/>
              <w:sz w:val="24"/>
              <w:szCs w:val="21"/>
            </w:rPr>
          </w:rPrChange>
        </w:rPr>
        <w:t>The topmost layer of the TaS</w:t>
      </w:r>
      <w:r w:rsidRPr="00EF2918">
        <w:rPr>
          <w:rFonts w:ascii="Times New Roman" w:eastAsia="微软雅黑" w:hAnsi="Times New Roman" w:cs="Times New Roman"/>
          <w:color w:val="0000CC"/>
          <w:kern w:val="0"/>
          <w:sz w:val="24"/>
          <w:szCs w:val="21"/>
          <w:vertAlign w:val="subscript"/>
          <w:rPrChange w:id="17" w:author="LH" w:date="2019-10-01T00:24:00Z">
            <w:rPr>
              <w:rFonts w:ascii="Arial" w:eastAsia="微软雅黑" w:hAnsi="Arial" w:cs="Arial"/>
              <w:color w:val="0000CC"/>
              <w:kern w:val="0"/>
              <w:sz w:val="24"/>
              <w:szCs w:val="21"/>
              <w:vertAlign w:val="subscript"/>
            </w:rPr>
          </w:rPrChange>
        </w:rPr>
        <w:t>2</w:t>
      </w:r>
      <w:r w:rsidRPr="00EF2918">
        <w:rPr>
          <w:rFonts w:ascii="Times New Roman" w:eastAsia="微软雅黑" w:hAnsi="Times New Roman" w:cs="Times New Roman"/>
          <w:color w:val="0000CC"/>
          <w:kern w:val="0"/>
          <w:sz w:val="24"/>
          <w:szCs w:val="21"/>
          <w:rPrChange w:id="18" w:author="LH" w:date="2019-10-01T00:24:00Z">
            <w:rPr>
              <w:rFonts w:ascii="Arial" w:eastAsia="微软雅黑" w:hAnsi="Arial" w:cs="Arial"/>
              <w:color w:val="0000CC"/>
              <w:kern w:val="0"/>
              <w:sz w:val="24"/>
              <w:szCs w:val="21"/>
            </w:rPr>
          </w:rPrChange>
        </w:rPr>
        <w:t xml:space="preserve"> surface is a layer of S atoms, </w:t>
      </w:r>
      <w:r w:rsidR="004D6F9D" w:rsidRPr="00EF2918">
        <w:rPr>
          <w:rFonts w:ascii="Times New Roman" w:eastAsia="微软雅黑" w:hAnsi="Times New Roman" w:cs="Times New Roman"/>
          <w:color w:val="0000CC"/>
          <w:kern w:val="0"/>
          <w:sz w:val="24"/>
          <w:szCs w:val="21"/>
          <w:rPrChange w:id="19" w:author="LH" w:date="2019-10-01T00:24:00Z">
            <w:rPr>
              <w:rFonts w:ascii="Arial" w:eastAsia="微软雅黑" w:hAnsi="Arial" w:cs="Arial"/>
              <w:color w:val="0000CC"/>
              <w:kern w:val="0"/>
              <w:sz w:val="24"/>
              <w:szCs w:val="21"/>
            </w:rPr>
          </w:rPrChange>
        </w:rPr>
        <w:t xml:space="preserve">and </w:t>
      </w:r>
      <w:r w:rsidR="003F3913" w:rsidRPr="00EF2918">
        <w:rPr>
          <w:rFonts w:ascii="Times New Roman" w:eastAsia="微软雅黑" w:hAnsi="Times New Roman" w:cs="Times New Roman"/>
          <w:color w:val="0000CC"/>
          <w:kern w:val="0"/>
          <w:sz w:val="24"/>
          <w:szCs w:val="21"/>
          <w:rPrChange w:id="20" w:author="LH" w:date="2019-10-01T00:24:00Z">
            <w:rPr>
              <w:rFonts w:ascii="Arial" w:eastAsia="微软雅黑" w:hAnsi="Arial" w:cs="Arial"/>
              <w:color w:val="0000CC"/>
              <w:kern w:val="0"/>
              <w:sz w:val="24"/>
              <w:szCs w:val="21"/>
            </w:rPr>
          </w:rPrChange>
        </w:rPr>
        <w:t>underneath</w:t>
      </w:r>
      <w:r w:rsidR="004D6F9D" w:rsidRPr="00EF2918">
        <w:rPr>
          <w:rFonts w:ascii="Times New Roman" w:eastAsia="微软雅黑" w:hAnsi="Times New Roman" w:cs="Times New Roman"/>
          <w:color w:val="0000CC"/>
          <w:kern w:val="0"/>
          <w:sz w:val="24"/>
          <w:szCs w:val="21"/>
          <w:rPrChange w:id="21" w:author="LH" w:date="2019-10-01T00:24:00Z">
            <w:rPr>
              <w:rFonts w:ascii="Arial" w:eastAsia="微软雅黑" w:hAnsi="Arial" w:cs="Arial"/>
              <w:color w:val="0000CC"/>
              <w:kern w:val="0"/>
              <w:sz w:val="24"/>
              <w:szCs w:val="21"/>
            </w:rPr>
          </w:rPrChange>
        </w:rPr>
        <w:t xml:space="preserve"> it</w:t>
      </w:r>
      <w:r w:rsidR="003F3913" w:rsidRPr="00EF2918">
        <w:rPr>
          <w:rFonts w:ascii="Times New Roman" w:eastAsia="微软雅黑" w:hAnsi="Times New Roman" w:cs="Times New Roman"/>
          <w:color w:val="0000CC"/>
          <w:kern w:val="0"/>
          <w:sz w:val="24"/>
          <w:szCs w:val="21"/>
          <w:rPrChange w:id="22" w:author="LH" w:date="2019-10-01T00:24:00Z">
            <w:rPr>
              <w:rFonts w:ascii="Arial" w:eastAsia="微软雅黑" w:hAnsi="Arial" w:cs="Arial"/>
              <w:color w:val="0000CC"/>
              <w:kern w:val="0"/>
              <w:sz w:val="24"/>
              <w:szCs w:val="21"/>
            </w:rPr>
          </w:rPrChange>
        </w:rPr>
        <w:t xml:space="preserve"> is</w:t>
      </w:r>
      <w:r w:rsidR="004D6F9D" w:rsidRPr="00EF2918">
        <w:rPr>
          <w:rFonts w:ascii="Times New Roman" w:eastAsia="微软雅黑" w:hAnsi="Times New Roman" w:cs="Times New Roman"/>
          <w:color w:val="0000CC"/>
          <w:kern w:val="0"/>
          <w:sz w:val="24"/>
          <w:szCs w:val="21"/>
          <w:rPrChange w:id="23" w:author="LH" w:date="2019-10-01T00:24:00Z">
            <w:rPr>
              <w:rFonts w:ascii="Arial" w:eastAsia="微软雅黑" w:hAnsi="Arial" w:cs="Arial"/>
              <w:color w:val="0000CC"/>
              <w:kern w:val="0"/>
              <w:sz w:val="24"/>
              <w:szCs w:val="21"/>
            </w:rPr>
          </w:rPrChange>
        </w:rPr>
        <w:t xml:space="preserve"> the</w:t>
      </w:r>
      <w:r w:rsidR="003F3913" w:rsidRPr="00EF2918">
        <w:rPr>
          <w:rFonts w:ascii="Times New Roman" w:eastAsia="微软雅黑" w:hAnsi="Times New Roman" w:cs="Times New Roman"/>
          <w:color w:val="0000CC"/>
          <w:kern w:val="0"/>
          <w:sz w:val="24"/>
          <w:szCs w:val="21"/>
          <w:rPrChange w:id="24" w:author="LH" w:date="2019-10-01T00:24:00Z">
            <w:rPr>
              <w:rFonts w:ascii="Arial" w:eastAsia="微软雅黑" w:hAnsi="Arial" w:cs="Arial"/>
              <w:color w:val="0000CC"/>
              <w:kern w:val="0"/>
              <w:sz w:val="24"/>
              <w:szCs w:val="21"/>
            </w:rPr>
          </w:rPrChange>
        </w:rPr>
        <w:t xml:space="preserve"> Ta </w:t>
      </w:r>
      <w:r w:rsidR="00F43117" w:rsidRPr="00EF2918">
        <w:rPr>
          <w:rFonts w:ascii="Times New Roman" w:eastAsia="微软雅黑" w:hAnsi="Times New Roman" w:cs="Times New Roman"/>
          <w:color w:val="0000CC"/>
          <w:kern w:val="0"/>
          <w:sz w:val="24"/>
          <w:szCs w:val="21"/>
          <w:rPrChange w:id="25" w:author="LH" w:date="2019-10-01T00:24:00Z">
            <w:rPr>
              <w:rFonts w:ascii="Arial" w:eastAsia="微软雅黑" w:hAnsi="Arial" w:cs="Arial"/>
              <w:color w:val="0000CC"/>
              <w:kern w:val="0"/>
              <w:sz w:val="24"/>
              <w:szCs w:val="21"/>
            </w:rPr>
          </w:rPrChange>
        </w:rPr>
        <w:t>conduction layer</w:t>
      </w:r>
      <w:r w:rsidR="004D6F9D" w:rsidRPr="00EF2918">
        <w:rPr>
          <w:rFonts w:ascii="Times New Roman" w:eastAsia="微软雅黑" w:hAnsi="Times New Roman" w:cs="Times New Roman"/>
          <w:color w:val="0000CC"/>
          <w:kern w:val="0"/>
          <w:sz w:val="24"/>
          <w:szCs w:val="21"/>
          <w:rPrChange w:id="26" w:author="LH" w:date="2019-10-01T00:24:00Z">
            <w:rPr>
              <w:rFonts w:ascii="Arial" w:eastAsia="微软雅黑" w:hAnsi="Arial" w:cs="Arial"/>
              <w:color w:val="0000CC"/>
              <w:kern w:val="0"/>
              <w:sz w:val="24"/>
              <w:szCs w:val="21"/>
            </w:rPr>
          </w:rPrChange>
        </w:rPr>
        <w:t>. When</w:t>
      </w:r>
      <w:ins w:id="27" w:author="LH" w:date="2019-10-01T00:25:00Z">
        <w:r w:rsidR="00EF2918">
          <w:rPr>
            <w:rFonts w:ascii="Times New Roman" w:eastAsia="微软雅黑" w:hAnsi="Times New Roman" w:cs="Times New Roman" w:hint="eastAsia"/>
            <w:color w:val="0000CC"/>
            <w:kern w:val="0"/>
            <w:sz w:val="24"/>
            <w:szCs w:val="21"/>
          </w:rPr>
          <w:t xml:space="preserve"> </w:t>
        </w:r>
      </w:ins>
      <w:r w:rsidR="004D6F9D" w:rsidRPr="00EF2918">
        <w:rPr>
          <w:rFonts w:ascii="Times New Roman" w:eastAsia="微软雅黑" w:hAnsi="Times New Roman" w:cs="Times New Roman"/>
          <w:color w:val="0000CC"/>
          <w:kern w:val="0"/>
          <w:sz w:val="24"/>
          <w:szCs w:val="21"/>
          <w:rPrChange w:id="28" w:author="LH" w:date="2019-10-01T00:24:00Z">
            <w:rPr>
              <w:rFonts w:ascii="Arial" w:eastAsia="微软雅黑" w:hAnsi="Arial" w:cs="Arial"/>
              <w:color w:val="0000CC"/>
              <w:kern w:val="0"/>
              <w:sz w:val="24"/>
              <w:szCs w:val="21"/>
            </w:rPr>
          </w:rPrChange>
        </w:rPr>
        <w:t>deposited</w:t>
      </w:r>
      <w:r w:rsidR="007E2001" w:rsidRPr="00EF2918">
        <w:rPr>
          <w:rFonts w:ascii="Times New Roman" w:eastAsia="微软雅黑" w:hAnsi="Times New Roman" w:cs="Times New Roman"/>
          <w:color w:val="0000CC"/>
          <w:kern w:val="0"/>
          <w:sz w:val="24"/>
          <w:szCs w:val="21"/>
          <w:rPrChange w:id="29" w:author="LH" w:date="2019-10-01T00:24:00Z">
            <w:rPr>
              <w:rFonts w:ascii="Arial" w:eastAsia="微软雅黑" w:hAnsi="Arial" w:cs="Arial"/>
              <w:color w:val="0000CC"/>
              <w:kern w:val="0"/>
              <w:sz w:val="24"/>
              <w:szCs w:val="21"/>
            </w:rPr>
          </w:rPrChange>
        </w:rPr>
        <w:t xml:space="preserve"> on</w:t>
      </w:r>
      <w:r w:rsidR="00532183" w:rsidRPr="00EF2918">
        <w:rPr>
          <w:rFonts w:ascii="Times New Roman" w:eastAsia="微软雅黑" w:hAnsi="Times New Roman" w:cs="Times New Roman"/>
          <w:color w:val="0000CC"/>
          <w:kern w:val="0"/>
          <w:sz w:val="24"/>
          <w:szCs w:val="21"/>
          <w:rPrChange w:id="30" w:author="LH" w:date="2019-10-01T00:24:00Z">
            <w:rPr>
              <w:rFonts w:ascii="Arial" w:eastAsia="微软雅黑" w:hAnsi="Arial" w:cs="Arial"/>
              <w:color w:val="0000CC"/>
              <w:kern w:val="0"/>
              <w:sz w:val="24"/>
              <w:szCs w:val="21"/>
            </w:rPr>
          </w:rPrChange>
        </w:rPr>
        <w:t xml:space="preserve"> the TaS</w:t>
      </w:r>
      <w:r w:rsidR="00532183" w:rsidRPr="00EF2918">
        <w:rPr>
          <w:rFonts w:ascii="Times New Roman" w:eastAsia="微软雅黑" w:hAnsi="Times New Roman" w:cs="Times New Roman"/>
          <w:color w:val="0000CC"/>
          <w:kern w:val="0"/>
          <w:sz w:val="24"/>
          <w:szCs w:val="21"/>
          <w:vertAlign w:val="subscript"/>
          <w:rPrChange w:id="31" w:author="LH" w:date="2019-10-01T00:24:00Z">
            <w:rPr>
              <w:rFonts w:ascii="Arial" w:eastAsia="微软雅黑" w:hAnsi="Arial" w:cs="Arial"/>
              <w:color w:val="0000CC"/>
              <w:kern w:val="0"/>
              <w:sz w:val="24"/>
              <w:szCs w:val="21"/>
              <w:vertAlign w:val="subscript"/>
            </w:rPr>
          </w:rPrChange>
        </w:rPr>
        <w:t>2</w:t>
      </w:r>
      <w:r w:rsidR="00532183" w:rsidRPr="00EF2918">
        <w:rPr>
          <w:rFonts w:ascii="Times New Roman" w:eastAsia="微软雅黑" w:hAnsi="Times New Roman" w:cs="Times New Roman"/>
          <w:color w:val="0000CC"/>
          <w:kern w:val="0"/>
          <w:sz w:val="24"/>
          <w:szCs w:val="21"/>
          <w:rPrChange w:id="32" w:author="LH" w:date="2019-10-01T00:24:00Z">
            <w:rPr>
              <w:rFonts w:ascii="Arial" w:eastAsia="微软雅黑" w:hAnsi="Arial" w:cs="Arial"/>
              <w:color w:val="0000CC"/>
              <w:kern w:val="0"/>
              <w:sz w:val="24"/>
              <w:szCs w:val="21"/>
            </w:rPr>
          </w:rPrChange>
        </w:rPr>
        <w:t xml:space="preserve"> surface</w:t>
      </w:r>
      <w:r w:rsidR="004D6F9D" w:rsidRPr="00EF2918">
        <w:rPr>
          <w:rFonts w:ascii="Times New Roman" w:eastAsia="微软雅黑" w:hAnsi="Times New Roman" w:cs="Times New Roman"/>
          <w:color w:val="0000CC"/>
          <w:kern w:val="0"/>
          <w:sz w:val="24"/>
          <w:szCs w:val="21"/>
          <w:rPrChange w:id="33" w:author="LH" w:date="2019-10-01T00:24:00Z">
            <w:rPr>
              <w:rFonts w:ascii="Arial" w:eastAsia="微软雅黑" w:hAnsi="Arial" w:cs="Arial"/>
              <w:color w:val="0000CC"/>
              <w:kern w:val="0"/>
              <w:sz w:val="24"/>
              <w:szCs w:val="21"/>
            </w:rPr>
          </w:rPrChange>
        </w:rPr>
        <w:t xml:space="preserve">, </w:t>
      </w:r>
      <w:r w:rsidR="00532183" w:rsidRPr="00EF2918">
        <w:rPr>
          <w:rFonts w:ascii="Times New Roman" w:eastAsia="微软雅黑" w:hAnsi="Times New Roman" w:cs="Times New Roman"/>
          <w:color w:val="0000CC"/>
          <w:kern w:val="0"/>
          <w:sz w:val="24"/>
          <w:szCs w:val="21"/>
          <w:rPrChange w:id="34" w:author="LH" w:date="2019-10-01T00:24:00Z">
            <w:rPr>
              <w:rFonts w:ascii="Arial" w:eastAsia="微软雅黑" w:hAnsi="Arial" w:cs="Arial"/>
              <w:color w:val="0000CC"/>
              <w:kern w:val="0"/>
              <w:sz w:val="24"/>
              <w:szCs w:val="21"/>
            </w:rPr>
          </w:rPrChange>
        </w:rPr>
        <w:t xml:space="preserve">the K atoms </w:t>
      </w:r>
      <w:r w:rsidR="004D6F9D" w:rsidRPr="00EF2918">
        <w:rPr>
          <w:rFonts w:ascii="Times New Roman" w:eastAsia="微软雅黑" w:hAnsi="Times New Roman" w:cs="Times New Roman"/>
          <w:color w:val="0000CC"/>
          <w:kern w:val="0"/>
          <w:sz w:val="24"/>
          <w:szCs w:val="21"/>
          <w:rPrChange w:id="35" w:author="LH" w:date="2019-10-01T00:24:00Z">
            <w:rPr>
              <w:rFonts w:ascii="Arial" w:eastAsia="微软雅黑" w:hAnsi="Arial" w:cs="Arial"/>
              <w:color w:val="0000CC"/>
              <w:kern w:val="0"/>
              <w:sz w:val="24"/>
              <w:szCs w:val="21"/>
            </w:rPr>
          </w:rPrChange>
        </w:rPr>
        <w:t xml:space="preserve">are absorbed </w:t>
      </w:r>
      <w:r w:rsidRPr="00EF2918">
        <w:rPr>
          <w:rFonts w:ascii="Times New Roman" w:eastAsia="微软雅黑" w:hAnsi="Times New Roman" w:cs="Times New Roman"/>
          <w:color w:val="0000CC"/>
          <w:kern w:val="0"/>
          <w:sz w:val="24"/>
          <w:szCs w:val="21"/>
          <w:rPrChange w:id="36" w:author="LH" w:date="2019-10-01T00:24:00Z">
            <w:rPr>
              <w:rFonts w:ascii="Arial" w:eastAsia="微软雅黑" w:hAnsi="Arial" w:cs="Arial"/>
              <w:color w:val="0000CC"/>
              <w:kern w:val="0"/>
              <w:sz w:val="24"/>
              <w:szCs w:val="21"/>
            </w:rPr>
          </w:rPrChange>
        </w:rPr>
        <w:t>on the S</w:t>
      </w:r>
      <w:ins w:id="37" w:author="LH" w:date="2019-10-01T00:25:00Z">
        <w:r w:rsidR="00EF2918">
          <w:rPr>
            <w:rFonts w:ascii="Times New Roman" w:eastAsia="微软雅黑" w:hAnsi="Times New Roman" w:cs="Times New Roman" w:hint="eastAsia"/>
            <w:color w:val="0000CC"/>
            <w:kern w:val="0"/>
            <w:sz w:val="24"/>
            <w:szCs w:val="21"/>
          </w:rPr>
          <w:t xml:space="preserve"> </w:t>
        </w:r>
      </w:ins>
      <w:r w:rsidRPr="00EF2918">
        <w:rPr>
          <w:rFonts w:ascii="Times New Roman" w:eastAsia="微软雅黑" w:hAnsi="Times New Roman" w:cs="Times New Roman"/>
          <w:color w:val="0000CC"/>
          <w:kern w:val="0"/>
          <w:sz w:val="24"/>
          <w:szCs w:val="21"/>
          <w:rPrChange w:id="38" w:author="LH" w:date="2019-10-01T00:24:00Z">
            <w:rPr>
              <w:rFonts w:ascii="Arial" w:eastAsia="微软雅黑" w:hAnsi="Arial" w:cs="Arial"/>
              <w:color w:val="0000CC"/>
              <w:kern w:val="0"/>
              <w:sz w:val="24"/>
              <w:szCs w:val="21"/>
            </w:rPr>
          </w:rPrChange>
        </w:rPr>
        <w:t>atom</w:t>
      </w:r>
      <w:r w:rsidR="00E31AD2" w:rsidRPr="00EF2918">
        <w:rPr>
          <w:rFonts w:ascii="Times New Roman" w:eastAsia="微软雅黑" w:hAnsi="Times New Roman" w:cs="Times New Roman"/>
          <w:color w:val="0000CC"/>
          <w:kern w:val="0"/>
          <w:sz w:val="24"/>
          <w:szCs w:val="21"/>
          <w:rPrChange w:id="39" w:author="LH" w:date="2019-10-01T00:24:00Z">
            <w:rPr>
              <w:rFonts w:ascii="Arial" w:eastAsia="微软雅黑" w:hAnsi="Arial" w:cs="Arial"/>
              <w:color w:val="0000CC"/>
              <w:kern w:val="0"/>
              <w:sz w:val="24"/>
              <w:szCs w:val="21"/>
            </w:rPr>
          </w:rPrChange>
        </w:rPr>
        <w:t>ic</w:t>
      </w:r>
      <w:r w:rsidRPr="00EF2918">
        <w:rPr>
          <w:rFonts w:ascii="Times New Roman" w:eastAsia="微软雅黑" w:hAnsi="Times New Roman" w:cs="Times New Roman"/>
          <w:color w:val="0000CC"/>
          <w:kern w:val="0"/>
          <w:sz w:val="24"/>
          <w:szCs w:val="21"/>
          <w:rPrChange w:id="40" w:author="LH" w:date="2019-10-01T00:24:00Z">
            <w:rPr>
              <w:rFonts w:ascii="Arial" w:eastAsia="微软雅黑" w:hAnsi="Arial" w:cs="Arial"/>
              <w:color w:val="0000CC"/>
              <w:kern w:val="0"/>
              <w:sz w:val="24"/>
              <w:szCs w:val="21"/>
            </w:rPr>
          </w:rPrChange>
        </w:rPr>
        <w:t xml:space="preserve"> layer</w:t>
      </w:r>
      <w:r w:rsidR="004D6F9D" w:rsidRPr="00EF2918">
        <w:rPr>
          <w:rFonts w:ascii="Times New Roman" w:eastAsia="微软雅黑" w:hAnsi="Times New Roman" w:cs="Times New Roman"/>
          <w:color w:val="0000CC"/>
          <w:kern w:val="0"/>
          <w:sz w:val="24"/>
          <w:szCs w:val="21"/>
          <w:rPrChange w:id="41" w:author="LH" w:date="2019-10-01T00:24:00Z">
            <w:rPr>
              <w:rFonts w:ascii="Arial" w:eastAsia="微软雅黑" w:hAnsi="Arial" w:cs="Arial"/>
              <w:color w:val="0000CC"/>
              <w:kern w:val="0"/>
              <w:sz w:val="24"/>
              <w:szCs w:val="21"/>
            </w:rPr>
          </w:rPrChange>
        </w:rPr>
        <w:t>. In fact</w:t>
      </w:r>
      <w:r w:rsidR="003F3913" w:rsidRPr="00EF2918">
        <w:rPr>
          <w:rFonts w:ascii="Times New Roman" w:eastAsia="微软雅黑" w:hAnsi="Times New Roman" w:cs="Times New Roman"/>
          <w:color w:val="0000CC"/>
          <w:kern w:val="0"/>
          <w:sz w:val="24"/>
          <w:szCs w:val="21"/>
          <w:rPrChange w:id="42" w:author="LH" w:date="2019-10-01T00:24:00Z">
            <w:rPr>
              <w:rFonts w:ascii="Arial" w:eastAsia="微软雅黑" w:hAnsi="Arial" w:cs="Arial"/>
              <w:color w:val="0000CC"/>
              <w:kern w:val="0"/>
              <w:sz w:val="24"/>
              <w:szCs w:val="21"/>
            </w:rPr>
          </w:rPrChange>
        </w:rPr>
        <w:t xml:space="preserve">, only a fraction of the </w:t>
      </w:r>
      <w:r w:rsidR="00E31AD2" w:rsidRPr="00EF2918">
        <w:rPr>
          <w:rFonts w:ascii="Times New Roman" w:eastAsia="微软雅黑" w:hAnsi="Times New Roman" w:cs="Times New Roman"/>
          <w:color w:val="0000CC"/>
          <w:kern w:val="0"/>
          <w:sz w:val="24"/>
          <w:szCs w:val="21"/>
          <w:rPrChange w:id="43" w:author="LH" w:date="2019-10-01T00:24:00Z">
            <w:rPr>
              <w:rFonts w:ascii="Arial" w:eastAsia="微软雅黑" w:hAnsi="Arial" w:cs="Arial"/>
              <w:color w:val="0000CC"/>
              <w:kern w:val="0"/>
              <w:sz w:val="24"/>
              <w:szCs w:val="21"/>
            </w:rPr>
          </w:rPrChange>
        </w:rPr>
        <w:t xml:space="preserve">doping </w:t>
      </w:r>
      <w:r w:rsidR="003F3913" w:rsidRPr="00EF2918">
        <w:rPr>
          <w:rFonts w:ascii="Times New Roman" w:eastAsia="微软雅黑" w:hAnsi="Times New Roman" w:cs="Times New Roman"/>
          <w:color w:val="0000CC"/>
          <w:kern w:val="0"/>
          <w:sz w:val="24"/>
          <w:szCs w:val="21"/>
          <w:rPrChange w:id="44" w:author="LH" w:date="2019-10-01T00:24:00Z">
            <w:rPr>
              <w:rFonts w:ascii="Arial" w:eastAsia="微软雅黑" w:hAnsi="Arial" w:cs="Arial"/>
              <w:color w:val="0000CC"/>
              <w:kern w:val="0"/>
              <w:sz w:val="24"/>
              <w:szCs w:val="21"/>
            </w:rPr>
          </w:rPrChange>
        </w:rPr>
        <w:t xml:space="preserve">electrons from K atoms is transferred to the </w:t>
      </w:r>
      <w:r w:rsidR="00532183" w:rsidRPr="00EF2918">
        <w:rPr>
          <w:rFonts w:ascii="Times New Roman" w:eastAsia="微软雅黑" w:hAnsi="Times New Roman" w:cs="Times New Roman"/>
          <w:color w:val="0000CC"/>
          <w:kern w:val="0"/>
          <w:sz w:val="24"/>
          <w:szCs w:val="21"/>
          <w:rPrChange w:id="45" w:author="LH" w:date="2019-10-01T00:24:00Z">
            <w:rPr>
              <w:rFonts w:ascii="Arial" w:eastAsia="微软雅黑" w:hAnsi="Arial" w:cs="Arial"/>
              <w:color w:val="0000CC"/>
              <w:kern w:val="0"/>
              <w:sz w:val="24"/>
              <w:szCs w:val="21"/>
            </w:rPr>
          </w:rPrChange>
        </w:rPr>
        <w:t xml:space="preserve">Ta </w:t>
      </w:r>
      <w:r w:rsidR="003F3913" w:rsidRPr="00EF2918">
        <w:rPr>
          <w:rFonts w:ascii="Times New Roman" w:eastAsia="微软雅黑" w:hAnsi="Times New Roman" w:cs="Times New Roman"/>
          <w:color w:val="0000CC"/>
          <w:kern w:val="0"/>
          <w:sz w:val="24"/>
          <w:szCs w:val="21"/>
          <w:rPrChange w:id="46" w:author="LH" w:date="2019-10-01T00:24:00Z">
            <w:rPr>
              <w:rFonts w:ascii="Arial" w:eastAsia="微软雅黑" w:hAnsi="Arial" w:cs="Arial"/>
              <w:color w:val="0000CC"/>
              <w:kern w:val="0"/>
              <w:sz w:val="24"/>
              <w:szCs w:val="21"/>
            </w:rPr>
          </w:rPrChange>
        </w:rPr>
        <w:t>conduction layer</w:t>
      </w:r>
      <w:r w:rsidR="004D6F9D" w:rsidRPr="00EF2918">
        <w:rPr>
          <w:rFonts w:ascii="Times New Roman" w:eastAsia="微软雅黑" w:hAnsi="Times New Roman" w:cs="Times New Roman"/>
          <w:color w:val="0000CC"/>
          <w:kern w:val="0"/>
          <w:sz w:val="24"/>
          <w:szCs w:val="21"/>
          <w:rPrChange w:id="47" w:author="LH" w:date="2019-10-01T00:24:00Z">
            <w:rPr>
              <w:rFonts w:ascii="Arial" w:eastAsia="微软雅黑" w:hAnsi="Arial" w:cs="Arial"/>
              <w:color w:val="0000CC"/>
              <w:kern w:val="0"/>
              <w:sz w:val="24"/>
              <w:szCs w:val="21"/>
            </w:rPr>
          </w:rPrChange>
        </w:rPr>
        <w:t>. So, the effective doping to the Mott insulator is less than the concentration of the deposited K atoms</w:t>
      </w:r>
      <w:r w:rsidR="00310169" w:rsidRPr="00EF2918">
        <w:rPr>
          <w:rFonts w:ascii="Times New Roman" w:eastAsia="微软雅黑" w:hAnsi="Times New Roman" w:cs="Times New Roman"/>
          <w:color w:val="0000CC"/>
          <w:kern w:val="0"/>
          <w:sz w:val="24"/>
          <w:szCs w:val="21"/>
          <w:rPrChange w:id="48" w:author="LH" w:date="2019-10-01T00:24:00Z">
            <w:rPr>
              <w:rFonts w:ascii="Arial" w:eastAsia="微软雅黑" w:hAnsi="Arial" w:cs="Arial"/>
              <w:color w:val="0000CC"/>
              <w:kern w:val="0"/>
              <w:sz w:val="24"/>
              <w:szCs w:val="21"/>
            </w:rPr>
          </w:rPrChange>
        </w:rPr>
        <w:t>.</w:t>
      </w:r>
    </w:p>
    <w:p w:rsidR="00F95E44" w:rsidRPr="00EF2918" w:rsidRDefault="00BD209D" w:rsidP="00EF2918">
      <w:pPr>
        <w:widowControl/>
        <w:shd w:val="clear" w:color="auto" w:fill="FFFFFF"/>
        <w:snapToGrid w:val="0"/>
        <w:spacing w:afterLines="50"/>
        <w:jc w:val="left"/>
        <w:rPr>
          <w:rFonts w:ascii="Times New Roman" w:eastAsia="微软雅黑" w:hAnsi="Times New Roman" w:cs="Times New Roman"/>
          <w:color w:val="FF0000"/>
          <w:kern w:val="0"/>
          <w:sz w:val="24"/>
          <w:szCs w:val="21"/>
          <w:rPrChange w:id="49" w:author="LH" w:date="2019-10-01T00:24:00Z">
            <w:rPr>
              <w:rFonts w:ascii="Arial" w:eastAsia="微软雅黑" w:hAnsi="Arial" w:cs="Arial"/>
              <w:color w:val="FF0000"/>
              <w:kern w:val="0"/>
              <w:sz w:val="24"/>
              <w:szCs w:val="21"/>
            </w:rPr>
          </w:rPrChange>
        </w:rPr>
      </w:pPr>
      <w:r w:rsidRPr="00EF2918">
        <w:rPr>
          <w:rFonts w:ascii="Times New Roman" w:eastAsia="微软雅黑" w:hAnsi="Times New Roman" w:cs="Times New Roman"/>
          <w:color w:val="0000CC"/>
          <w:kern w:val="0"/>
          <w:sz w:val="24"/>
          <w:szCs w:val="21"/>
          <w:rPrChange w:id="50" w:author="LH" w:date="2019-10-01T00:24:00Z">
            <w:rPr>
              <w:rFonts w:ascii="Arial" w:eastAsia="微软雅黑" w:hAnsi="Arial" w:cs="Arial"/>
              <w:color w:val="0000CC"/>
              <w:kern w:val="0"/>
              <w:sz w:val="24"/>
              <w:szCs w:val="21"/>
            </w:rPr>
          </w:rPrChange>
        </w:rPr>
        <w:t>A charge doping to the Mott insulator will induce an additional excitation in the Mott gap locally, and in this case the system is not metalized. With the increase of doping</w:t>
      </w:r>
      <w:ins w:id="51" w:author="LH" w:date="2019-10-01T00:25:00Z">
        <w:r w:rsidR="00EF2918">
          <w:rPr>
            <w:rFonts w:ascii="Times New Roman" w:eastAsia="微软雅黑" w:hAnsi="Times New Roman" w:cs="Times New Roman" w:hint="eastAsia"/>
            <w:color w:val="0000CC"/>
            <w:kern w:val="0"/>
            <w:sz w:val="24"/>
            <w:szCs w:val="21"/>
          </w:rPr>
          <w:t xml:space="preserve"> </w:t>
        </w:r>
      </w:ins>
      <w:r w:rsidR="002A3104" w:rsidRPr="00EF2918">
        <w:rPr>
          <w:rFonts w:ascii="Times New Roman" w:eastAsia="微软雅黑" w:hAnsi="Times New Roman" w:cs="Times New Roman"/>
          <w:color w:val="0000CC"/>
          <w:kern w:val="0"/>
          <w:sz w:val="24"/>
          <w:szCs w:val="21"/>
          <w:rPrChange w:id="52" w:author="LH" w:date="2019-10-01T00:24:00Z">
            <w:rPr>
              <w:rFonts w:ascii="Arial" w:eastAsia="微软雅黑" w:hAnsi="Arial" w:cs="Arial" w:hint="eastAsia"/>
              <w:color w:val="0000CC"/>
              <w:kern w:val="0"/>
              <w:sz w:val="24"/>
              <w:szCs w:val="21"/>
            </w:rPr>
          </w:rPrChange>
        </w:rPr>
        <w:t>amount</w:t>
      </w:r>
      <w:r w:rsidRPr="00EF2918">
        <w:rPr>
          <w:rFonts w:ascii="Times New Roman" w:eastAsia="微软雅黑" w:hAnsi="Times New Roman" w:cs="Times New Roman"/>
          <w:color w:val="0000CC"/>
          <w:kern w:val="0"/>
          <w:sz w:val="24"/>
          <w:szCs w:val="21"/>
          <w:rPrChange w:id="53" w:author="LH" w:date="2019-10-01T00:24:00Z">
            <w:rPr>
              <w:rFonts w:ascii="Arial" w:eastAsia="微软雅黑" w:hAnsi="Arial" w:cs="Arial"/>
              <w:color w:val="0000CC"/>
              <w:kern w:val="0"/>
              <w:sz w:val="24"/>
              <w:szCs w:val="21"/>
            </w:rPr>
          </w:rPrChange>
        </w:rPr>
        <w:t>, the spectral weight of the additional excitation increase</w:t>
      </w:r>
      <w:r w:rsidR="00F95E44" w:rsidRPr="00EF2918">
        <w:rPr>
          <w:rFonts w:ascii="Times New Roman" w:eastAsia="微软雅黑" w:hAnsi="Times New Roman" w:cs="Times New Roman"/>
          <w:color w:val="0000CC"/>
          <w:kern w:val="0"/>
          <w:sz w:val="24"/>
          <w:szCs w:val="21"/>
          <w:rPrChange w:id="54" w:author="LH" w:date="2019-10-01T00:24:00Z">
            <w:rPr>
              <w:rFonts w:ascii="Arial" w:eastAsia="微软雅黑" w:hAnsi="Arial" w:cs="Arial"/>
              <w:color w:val="0000CC"/>
              <w:kern w:val="0"/>
              <w:sz w:val="24"/>
              <w:szCs w:val="21"/>
            </w:rPr>
          </w:rPrChange>
        </w:rPr>
        <w:t>s</w:t>
      </w:r>
      <w:r w:rsidRPr="00EF2918">
        <w:rPr>
          <w:rFonts w:ascii="Times New Roman" w:eastAsia="微软雅黑" w:hAnsi="Times New Roman" w:cs="Times New Roman"/>
          <w:color w:val="0000CC"/>
          <w:kern w:val="0"/>
          <w:sz w:val="24"/>
          <w:szCs w:val="21"/>
          <w:rPrChange w:id="55" w:author="LH" w:date="2019-10-01T00:24:00Z">
            <w:rPr>
              <w:rFonts w:ascii="Arial" w:eastAsia="微软雅黑" w:hAnsi="Arial" w:cs="Arial"/>
              <w:color w:val="0000CC"/>
              <w:kern w:val="0"/>
              <w:sz w:val="24"/>
              <w:szCs w:val="21"/>
            </w:rPr>
          </w:rPrChange>
        </w:rPr>
        <w:t xml:space="preserve"> and extends over the Mott gap. </w:t>
      </w:r>
      <w:r w:rsidR="00532183" w:rsidRPr="00EF2918">
        <w:rPr>
          <w:rFonts w:ascii="Times New Roman" w:eastAsia="微软雅黑" w:hAnsi="Times New Roman" w:cs="Times New Roman"/>
          <w:color w:val="0000CC"/>
          <w:kern w:val="0"/>
          <w:sz w:val="24"/>
          <w:szCs w:val="21"/>
          <w:rPrChange w:id="56" w:author="LH" w:date="2019-10-01T00:24:00Z">
            <w:rPr>
              <w:rFonts w:ascii="Arial" w:eastAsia="微软雅黑" w:hAnsi="Arial" w:cs="Arial"/>
              <w:color w:val="0000CC"/>
              <w:kern w:val="0"/>
              <w:sz w:val="24"/>
              <w:szCs w:val="21"/>
            </w:rPr>
          </w:rPrChange>
        </w:rPr>
        <w:t xml:space="preserve">Until </w:t>
      </w:r>
      <w:r w:rsidRPr="00EF2918">
        <w:rPr>
          <w:rFonts w:ascii="Times New Roman" w:eastAsia="微软雅黑" w:hAnsi="Times New Roman" w:cs="Times New Roman"/>
          <w:color w:val="0000CC"/>
          <w:kern w:val="0"/>
          <w:sz w:val="24"/>
          <w:szCs w:val="21"/>
          <w:rPrChange w:id="57" w:author="LH" w:date="2019-10-01T00:24:00Z">
            <w:rPr>
              <w:rFonts w:ascii="Arial" w:eastAsia="微软雅黑" w:hAnsi="Arial" w:cs="Arial"/>
              <w:color w:val="0000CC"/>
              <w:kern w:val="0"/>
              <w:sz w:val="24"/>
              <w:szCs w:val="21"/>
            </w:rPr>
          </w:rPrChange>
        </w:rPr>
        <w:t xml:space="preserve">the </w:t>
      </w:r>
      <w:r w:rsidR="00F95E44" w:rsidRPr="00EF2918">
        <w:rPr>
          <w:rFonts w:ascii="Times New Roman" w:eastAsia="微软雅黑" w:hAnsi="Times New Roman" w:cs="Times New Roman"/>
          <w:color w:val="0000CC"/>
          <w:kern w:val="0"/>
          <w:sz w:val="24"/>
          <w:szCs w:val="21"/>
          <w:rPrChange w:id="58" w:author="LH" w:date="2019-10-01T00:24:00Z">
            <w:rPr>
              <w:rFonts w:ascii="Arial" w:eastAsia="微软雅黑" w:hAnsi="Arial" w:cs="Arial"/>
              <w:color w:val="0000CC"/>
              <w:kern w:val="0"/>
              <w:sz w:val="24"/>
              <w:szCs w:val="21"/>
            </w:rPr>
          </w:rPrChange>
        </w:rPr>
        <w:t xml:space="preserve">whole </w:t>
      </w:r>
      <w:r w:rsidRPr="00EF2918">
        <w:rPr>
          <w:rFonts w:ascii="Times New Roman" w:eastAsia="微软雅黑" w:hAnsi="Times New Roman" w:cs="Times New Roman"/>
          <w:color w:val="0000CC"/>
          <w:kern w:val="0"/>
          <w:sz w:val="24"/>
          <w:szCs w:val="21"/>
          <w:rPrChange w:id="59" w:author="LH" w:date="2019-10-01T00:24:00Z">
            <w:rPr>
              <w:rFonts w:ascii="Arial" w:eastAsia="微软雅黑" w:hAnsi="Arial" w:cs="Arial"/>
              <w:color w:val="0000CC"/>
              <w:kern w:val="0"/>
              <w:sz w:val="24"/>
              <w:szCs w:val="21"/>
            </w:rPr>
          </w:rPrChange>
        </w:rPr>
        <w:t xml:space="preserve">Mott gap is filled up by these </w:t>
      </w:r>
      <w:r w:rsidR="00F95E44" w:rsidRPr="00EF2918">
        <w:rPr>
          <w:rFonts w:ascii="Times New Roman" w:eastAsia="微软雅黑" w:hAnsi="Times New Roman" w:cs="Times New Roman"/>
          <w:color w:val="0000CC"/>
          <w:kern w:val="0"/>
          <w:sz w:val="24"/>
          <w:szCs w:val="21"/>
          <w:rPrChange w:id="60" w:author="LH" w:date="2019-10-01T00:24:00Z">
            <w:rPr>
              <w:rFonts w:ascii="Arial" w:eastAsia="微软雅黑" w:hAnsi="Arial" w:cs="Arial"/>
              <w:color w:val="0000CC"/>
              <w:kern w:val="0"/>
              <w:sz w:val="24"/>
              <w:szCs w:val="21"/>
            </w:rPr>
          </w:rPrChange>
        </w:rPr>
        <w:t xml:space="preserve">in-gap excitations, </w:t>
      </w:r>
      <w:r w:rsidR="005E2B0B" w:rsidRPr="00EF2918">
        <w:rPr>
          <w:rFonts w:ascii="Times New Roman" w:eastAsia="微软雅黑" w:hAnsi="Times New Roman" w:cs="Times New Roman"/>
          <w:color w:val="0000CC"/>
          <w:kern w:val="0"/>
          <w:sz w:val="24"/>
          <w:szCs w:val="21"/>
          <w:rPrChange w:id="61" w:author="LH" w:date="2019-10-01T00:24:00Z">
            <w:rPr>
              <w:rFonts w:ascii="Arial" w:eastAsia="微软雅黑" w:hAnsi="Arial" w:cs="Arial"/>
              <w:color w:val="0000CC"/>
              <w:kern w:val="0"/>
              <w:sz w:val="24"/>
              <w:szCs w:val="21"/>
            </w:rPr>
          </w:rPrChange>
        </w:rPr>
        <w:t xml:space="preserve">the system </w:t>
      </w:r>
      <w:r w:rsidR="00F95E44" w:rsidRPr="00EF2918">
        <w:rPr>
          <w:rFonts w:ascii="Times New Roman" w:eastAsia="微软雅黑" w:hAnsi="Times New Roman" w:cs="Times New Roman"/>
          <w:color w:val="0000CC"/>
          <w:kern w:val="0"/>
          <w:sz w:val="24"/>
          <w:szCs w:val="21"/>
          <w:rPrChange w:id="62" w:author="LH" w:date="2019-10-01T00:24:00Z">
            <w:rPr>
              <w:rFonts w:ascii="Arial" w:eastAsia="微软雅黑" w:hAnsi="Arial" w:cs="Arial"/>
              <w:color w:val="0000CC"/>
              <w:kern w:val="0"/>
              <w:sz w:val="24"/>
              <w:szCs w:val="21"/>
            </w:rPr>
          </w:rPrChange>
        </w:rPr>
        <w:t>becomes metallic.</w:t>
      </w:r>
    </w:p>
    <w:p w:rsidR="000261C6" w:rsidRPr="00EF2918" w:rsidRDefault="00F95E44"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63" w:author="LH" w:date="2019-10-01T00:24:00Z">
            <w:rPr>
              <w:rFonts w:ascii="Arial" w:eastAsia="微软雅黑" w:hAnsi="Arial" w:cs="Arial"/>
              <w:color w:val="0000CC"/>
              <w:kern w:val="0"/>
              <w:sz w:val="24"/>
              <w:szCs w:val="21"/>
            </w:rPr>
          </w:rPrChange>
        </w:rPr>
      </w:pPr>
      <w:r w:rsidRPr="00EF2918">
        <w:rPr>
          <w:rFonts w:ascii="Times New Roman" w:eastAsia="微软雅黑" w:hAnsi="Times New Roman" w:cs="Times New Roman"/>
          <w:color w:val="0000CC"/>
          <w:kern w:val="0"/>
          <w:sz w:val="24"/>
          <w:szCs w:val="21"/>
          <w:rPrChange w:id="64" w:author="LH" w:date="2019-10-01T00:24:00Z">
            <w:rPr>
              <w:rFonts w:ascii="Arial" w:eastAsia="微软雅黑" w:hAnsi="Arial" w:cs="Arial"/>
              <w:color w:val="0000CC"/>
              <w:kern w:val="0"/>
              <w:sz w:val="24"/>
              <w:szCs w:val="21"/>
            </w:rPr>
          </w:rPrChange>
        </w:rPr>
        <w:t xml:space="preserve">What we meant </w:t>
      </w:r>
      <w:r w:rsidR="00532183" w:rsidRPr="00EF2918">
        <w:rPr>
          <w:rFonts w:ascii="Times New Roman" w:eastAsia="微软雅黑" w:hAnsi="Times New Roman" w:cs="Times New Roman"/>
          <w:color w:val="0000CC"/>
          <w:kern w:val="0"/>
          <w:sz w:val="24"/>
          <w:szCs w:val="21"/>
          <w:rPrChange w:id="65" w:author="LH" w:date="2019-10-01T00:24:00Z">
            <w:rPr>
              <w:rFonts w:ascii="Arial" w:eastAsia="微软雅黑" w:hAnsi="Arial" w:cs="Arial"/>
              <w:color w:val="0000CC"/>
              <w:kern w:val="0"/>
              <w:sz w:val="24"/>
              <w:szCs w:val="21"/>
            </w:rPr>
          </w:rPrChange>
        </w:rPr>
        <w:t xml:space="preserve">in the manuscript is </w:t>
      </w:r>
      <w:r w:rsidRPr="00EF2918">
        <w:rPr>
          <w:rFonts w:ascii="Times New Roman" w:eastAsia="微软雅黑" w:hAnsi="Times New Roman" w:cs="Times New Roman"/>
          <w:color w:val="0000CC"/>
          <w:kern w:val="0"/>
          <w:sz w:val="24"/>
          <w:szCs w:val="21"/>
          <w:rPrChange w:id="66" w:author="LH" w:date="2019-10-01T00:24:00Z">
            <w:rPr>
              <w:rFonts w:ascii="Arial" w:eastAsia="微软雅黑" w:hAnsi="Arial" w:cs="Arial"/>
              <w:color w:val="0000CC"/>
              <w:kern w:val="0"/>
              <w:sz w:val="24"/>
              <w:szCs w:val="21"/>
            </w:rPr>
          </w:rPrChange>
        </w:rPr>
        <w:t xml:space="preserve">that </w:t>
      </w:r>
      <w:r w:rsidR="0055378C" w:rsidRPr="00EF2918">
        <w:rPr>
          <w:rFonts w:ascii="Times New Roman" w:eastAsia="微软雅黑" w:hAnsi="Times New Roman" w:cs="Times New Roman"/>
          <w:color w:val="0000CC"/>
          <w:kern w:val="0"/>
          <w:sz w:val="24"/>
          <w:szCs w:val="21"/>
          <w:rPrChange w:id="67" w:author="LH" w:date="2019-10-01T00:26:00Z">
            <w:rPr>
              <w:rFonts w:ascii="Times New Roman" w:eastAsia="微软雅黑" w:hAnsi="Times New Roman" w:cs="Times New Roman"/>
              <w:color w:val="000000"/>
              <w:kern w:val="0"/>
              <w:sz w:val="24"/>
              <w:szCs w:val="21"/>
            </w:rPr>
          </w:rPrChange>
        </w:rPr>
        <w:t>"</w:t>
      </w:r>
      <w:r w:rsidRPr="00EF2918">
        <w:rPr>
          <w:rFonts w:ascii="Times New Roman" w:eastAsia="微软雅黑" w:hAnsi="Times New Roman" w:cs="Times New Roman"/>
          <w:color w:val="0000CC"/>
          <w:kern w:val="0"/>
          <w:sz w:val="24"/>
          <w:szCs w:val="21"/>
          <w:rPrChange w:id="68" w:author="LH" w:date="2019-10-01T00:26:00Z">
            <w:rPr>
              <w:rFonts w:ascii="Times New Roman" w:eastAsia="微软雅黑" w:hAnsi="Times New Roman" w:cs="Times New Roman"/>
              <w:color w:val="000000"/>
              <w:kern w:val="0"/>
              <w:sz w:val="24"/>
              <w:szCs w:val="21"/>
            </w:rPr>
          </w:rPrChange>
        </w:rPr>
        <w:t>the electrons are trapped by surface impurities"</w:t>
      </w:r>
      <w:r w:rsidRPr="00EF2918">
        <w:rPr>
          <w:rFonts w:ascii="Times New Roman" w:eastAsia="微软雅黑" w:hAnsi="Times New Roman" w:cs="Times New Roman"/>
          <w:color w:val="0070C0"/>
          <w:kern w:val="0"/>
          <w:sz w:val="24"/>
          <w:szCs w:val="21"/>
          <w:rPrChange w:id="69" w:author="LH" w:date="2019-10-01T00:25:00Z">
            <w:rPr>
              <w:rFonts w:ascii="Arial" w:eastAsia="微软雅黑" w:hAnsi="Arial" w:cs="Arial"/>
              <w:color w:val="0000CC"/>
              <w:kern w:val="0"/>
              <w:sz w:val="24"/>
              <w:szCs w:val="21"/>
            </w:rPr>
          </w:rPrChange>
        </w:rPr>
        <w:t xml:space="preserve"> </w:t>
      </w:r>
      <w:r w:rsidRPr="00EF2918">
        <w:rPr>
          <w:rFonts w:ascii="Times New Roman" w:eastAsia="微软雅黑" w:hAnsi="Times New Roman" w:cs="Times New Roman"/>
          <w:color w:val="0000CC"/>
          <w:kern w:val="0"/>
          <w:sz w:val="24"/>
          <w:szCs w:val="21"/>
          <w:rPrChange w:id="70" w:author="LH" w:date="2019-10-01T00:24:00Z">
            <w:rPr>
              <w:rFonts w:ascii="Arial" w:eastAsia="微软雅黑" w:hAnsi="Arial" w:cs="Arial"/>
              <w:color w:val="0000CC"/>
              <w:kern w:val="0"/>
              <w:sz w:val="24"/>
              <w:szCs w:val="21"/>
            </w:rPr>
          </w:rPrChange>
        </w:rPr>
        <w:t xml:space="preserve">happens </w:t>
      </w:r>
      <w:r w:rsidR="004A2541" w:rsidRPr="00EF2918">
        <w:rPr>
          <w:rFonts w:ascii="Times New Roman" w:eastAsia="微软雅黑" w:hAnsi="Times New Roman" w:cs="Times New Roman"/>
          <w:color w:val="0000CC"/>
          <w:kern w:val="0"/>
          <w:sz w:val="24"/>
          <w:szCs w:val="21"/>
          <w:rPrChange w:id="71" w:author="LH" w:date="2019-10-01T00:24:00Z">
            <w:rPr>
              <w:rFonts w:ascii="Arial" w:eastAsia="微软雅黑" w:hAnsi="Arial" w:cs="Arial"/>
              <w:color w:val="0000CC"/>
              <w:kern w:val="0"/>
              <w:sz w:val="24"/>
              <w:szCs w:val="21"/>
            </w:rPr>
          </w:rPrChange>
        </w:rPr>
        <w:t xml:space="preserve">only </w:t>
      </w:r>
      <w:r w:rsidRPr="00EF2918">
        <w:rPr>
          <w:rFonts w:ascii="Times New Roman" w:eastAsia="微软雅黑" w:hAnsi="Times New Roman" w:cs="Times New Roman"/>
          <w:color w:val="0000CC"/>
          <w:kern w:val="0"/>
          <w:sz w:val="24"/>
          <w:szCs w:val="21"/>
          <w:rPrChange w:id="72" w:author="LH" w:date="2019-10-01T00:24:00Z">
            <w:rPr>
              <w:rFonts w:ascii="Arial" w:eastAsia="微软雅黑" w:hAnsi="Arial" w:cs="Arial"/>
              <w:color w:val="0000CC"/>
              <w:kern w:val="0"/>
              <w:sz w:val="24"/>
              <w:szCs w:val="21"/>
            </w:rPr>
          </w:rPrChange>
        </w:rPr>
        <w:t xml:space="preserve">at the initial stage of K deposition. In this </w:t>
      </w:r>
      <w:r w:rsidR="00310169" w:rsidRPr="00EF2918">
        <w:rPr>
          <w:rFonts w:ascii="Times New Roman" w:eastAsia="微软雅黑" w:hAnsi="Times New Roman" w:cs="Times New Roman"/>
          <w:color w:val="0000CC"/>
          <w:kern w:val="0"/>
          <w:sz w:val="24"/>
          <w:szCs w:val="21"/>
          <w:rPrChange w:id="73" w:author="LH" w:date="2019-10-01T00:24:00Z">
            <w:rPr>
              <w:rFonts w:ascii="Arial" w:eastAsia="微软雅黑" w:hAnsi="Arial" w:cs="Arial"/>
              <w:color w:val="0000CC"/>
              <w:kern w:val="0"/>
              <w:sz w:val="24"/>
              <w:szCs w:val="21"/>
            </w:rPr>
          </w:rPrChange>
        </w:rPr>
        <w:t>stage</w:t>
      </w:r>
      <w:r w:rsidRPr="00EF2918">
        <w:rPr>
          <w:rFonts w:ascii="Times New Roman" w:eastAsia="微软雅黑" w:hAnsi="Times New Roman" w:cs="Times New Roman"/>
          <w:color w:val="0000CC"/>
          <w:kern w:val="0"/>
          <w:sz w:val="24"/>
          <w:szCs w:val="21"/>
          <w:rPrChange w:id="74" w:author="LH" w:date="2019-10-01T00:24:00Z">
            <w:rPr>
              <w:rFonts w:ascii="Arial" w:eastAsia="微软雅黑" w:hAnsi="Arial" w:cs="Arial"/>
              <w:color w:val="0000CC"/>
              <w:kern w:val="0"/>
              <w:sz w:val="24"/>
              <w:szCs w:val="21"/>
            </w:rPr>
          </w:rPrChange>
        </w:rPr>
        <w:t xml:space="preserve">, we observe no </w:t>
      </w:r>
      <w:r w:rsidR="00532183" w:rsidRPr="00EF2918">
        <w:rPr>
          <w:rFonts w:ascii="Times New Roman" w:eastAsia="微软雅黑" w:hAnsi="Times New Roman" w:cs="Times New Roman"/>
          <w:color w:val="0000CC"/>
          <w:kern w:val="0"/>
          <w:sz w:val="24"/>
          <w:szCs w:val="21"/>
          <w:rPrChange w:id="75" w:author="LH" w:date="2019-10-01T00:24:00Z">
            <w:rPr>
              <w:rFonts w:ascii="Arial" w:eastAsia="微软雅黑" w:hAnsi="Arial" w:cs="Arial"/>
              <w:color w:val="0000CC"/>
              <w:kern w:val="0"/>
              <w:sz w:val="24"/>
              <w:szCs w:val="21"/>
            </w:rPr>
          </w:rPrChange>
        </w:rPr>
        <w:t xml:space="preserve">identifiable </w:t>
      </w:r>
      <w:r w:rsidRPr="00EF2918">
        <w:rPr>
          <w:rFonts w:ascii="Times New Roman" w:eastAsia="微软雅黑" w:hAnsi="Times New Roman" w:cs="Times New Roman"/>
          <w:color w:val="0000CC"/>
          <w:kern w:val="0"/>
          <w:sz w:val="24"/>
          <w:szCs w:val="21"/>
          <w:rPrChange w:id="76" w:author="LH" w:date="2019-10-01T00:24:00Z">
            <w:rPr>
              <w:rFonts w:ascii="Arial" w:eastAsia="微软雅黑" w:hAnsi="Arial" w:cs="Arial"/>
              <w:color w:val="0000CC"/>
              <w:kern w:val="0"/>
              <w:sz w:val="24"/>
              <w:szCs w:val="21"/>
            </w:rPr>
          </w:rPrChange>
        </w:rPr>
        <w:t>change in the dI/dV curve. To</w:t>
      </w:r>
      <w:r w:rsidR="00915D68" w:rsidRPr="00EF2918">
        <w:rPr>
          <w:rFonts w:ascii="Times New Roman" w:eastAsia="微软雅黑" w:hAnsi="Times New Roman" w:cs="Times New Roman"/>
          <w:color w:val="0000CC"/>
          <w:kern w:val="0"/>
          <w:sz w:val="24"/>
          <w:szCs w:val="21"/>
          <w:rPrChange w:id="77" w:author="LH" w:date="2019-10-01T00:24:00Z">
            <w:rPr>
              <w:rFonts w:ascii="Arial" w:eastAsia="微软雅黑" w:hAnsi="Arial" w:cs="Arial"/>
              <w:color w:val="0000CC"/>
              <w:kern w:val="0"/>
              <w:sz w:val="24"/>
              <w:szCs w:val="21"/>
            </w:rPr>
          </w:rPrChange>
        </w:rPr>
        <w:t xml:space="preserve"> understand this phenomenon, we propose that the small amount of K electrons are trapped by surface impurities. These impurities are the intrinsic defects simultaneously formed during the crystal growth, as shown below in Fig. R1.</w:t>
      </w:r>
      <w:r w:rsidR="000261C6" w:rsidRPr="00EF2918">
        <w:rPr>
          <w:rFonts w:ascii="Times New Roman" w:eastAsia="微软雅黑" w:hAnsi="Times New Roman" w:cs="Times New Roman"/>
          <w:color w:val="0000CC"/>
          <w:kern w:val="0"/>
          <w:sz w:val="24"/>
          <w:szCs w:val="21"/>
          <w:rPrChange w:id="78" w:author="LH" w:date="2019-10-01T00:24:00Z">
            <w:rPr>
              <w:rFonts w:ascii="Arial" w:eastAsia="微软雅黑" w:hAnsi="Arial" w:cs="Arial"/>
              <w:color w:val="0000CC"/>
              <w:kern w:val="0"/>
              <w:sz w:val="24"/>
              <w:szCs w:val="21"/>
            </w:rPr>
          </w:rPrChange>
        </w:rPr>
        <w:t xml:space="preserve">Their concentration is typically ~0.008 ML, much lower than the explored K coverage of up to ~0.4 ML. So, the statement that </w:t>
      </w:r>
      <w:r w:rsidR="0055378C" w:rsidRPr="00EF2918">
        <w:rPr>
          <w:rFonts w:ascii="Times New Roman" w:eastAsia="微软雅黑" w:hAnsi="Times New Roman" w:cs="Times New Roman"/>
          <w:color w:val="0000CC"/>
          <w:kern w:val="0"/>
          <w:sz w:val="24"/>
          <w:szCs w:val="21"/>
          <w:rPrChange w:id="79" w:author="LH" w:date="2019-10-01T00:27:00Z">
            <w:rPr>
              <w:rFonts w:ascii="Times New Roman" w:eastAsia="微软雅黑" w:hAnsi="Times New Roman" w:cs="Times New Roman"/>
              <w:color w:val="000000"/>
              <w:kern w:val="0"/>
              <w:sz w:val="24"/>
              <w:szCs w:val="21"/>
            </w:rPr>
          </w:rPrChange>
        </w:rPr>
        <w:t xml:space="preserve">"the </w:t>
      </w:r>
      <w:r w:rsidR="000261C6" w:rsidRPr="00EF2918">
        <w:rPr>
          <w:rFonts w:ascii="Times New Roman" w:eastAsia="微软雅黑" w:hAnsi="Times New Roman" w:cs="Times New Roman"/>
          <w:color w:val="0000CC"/>
          <w:kern w:val="0"/>
          <w:sz w:val="24"/>
          <w:szCs w:val="21"/>
          <w:rPrChange w:id="80" w:author="LH" w:date="2019-10-01T00:27:00Z">
            <w:rPr>
              <w:rFonts w:ascii="Times New Roman" w:eastAsia="微软雅黑" w:hAnsi="Times New Roman" w:cs="Times New Roman"/>
              <w:color w:val="000000"/>
              <w:kern w:val="0"/>
              <w:sz w:val="24"/>
              <w:szCs w:val="21"/>
            </w:rPr>
          </w:rPrChange>
        </w:rPr>
        <w:t>electrons are trapped by surface impurities"</w:t>
      </w:r>
      <w:ins w:id="81" w:author="LH" w:date="2019-10-01T00:27:00Z">
        <w:r w:rsidR="00EF2918">
          <w:rPr>
            <w:rFonts w:ascii="Times New Roman" w:eastAsia="微软雅黑" w:hAnsi="Times New Roman" w:cs="Times New Roman" w:hint="eastAsia"/>
            <w:color w:val="0000CC"/>
            <w:kern w:val="0"/>
            <w:sz w:val="24"/>
            <w:szCs w:val="21"/>
          </w:rPr>
          <w:t xml:space="preserve"> </w:t>
        </w:r>
      </w:ins>
      <w:r w:rsidR="000261C6" w:rsidRPr="00EF2918">
        <w:rPr>
          <w:rFonts w:ascii="Times New Roman" w:eastAsia="微软雅黑" w:hAnsi="Times New Roman" w:cs="Times New Roman"/>
          <w:color w:val="0000CC"/>
          <w:kern w:val="0"/>
          <w:sz w:val="24"/>
          <w:szCs w:val="21"/>
          <w:rPrChange w:id="82" w:author="LH" w:date="2019-10-01T00:27:00Z">
            <w:rPr>
              <w:rFonts w:ascii="Arial" w:eastAsia="微软雅黑" w:hAnsi="Arial" w:cs="Arial"/>
              <w:color w:val="0000CC"/>
              <w:kern w:val="0"/>
              <w:sz w:val="24"/>
              <w:szCs w:val="21"/>
            </w:rPr>
          </w:rPrChange>
        </w:rPr>
        <w:t>i</w:t>
      </w:r>
      <w:r w:rsidR="000261C6" w:rsidRPr="00EF2918">
        <w:rPr>
          <w:rFonts w:ascii="Times New Roman" w:eastAsia="微软雅黑" w:hAnsi="Times New Roman" w:cs="Times New Roman"/>
          <w:color w:val="0000CC"/>
          <w:kern w:val="0"/>
          <w:sz w:val="24"/>
          <w:szCs w:val="21"/>
          <w:rPrChange w:id="83" w:author="LH" w:date="2019-10-01T00:24:00Z">
            <w:rPr>
              <w:rFonts w:ascii="Arial" w:eastAsia="微软雅黑" w:hAnsi="Arial" w:cs="Arial"/>
              <w:color w:val="0000CC"/>
              <w:kern w:val="0"/>
              <w:sz w:val="24"/>
              <w:szCs w:val="21"/>
            </w:rPr>
          </w:rPrChange>
        </w:rPr>
        <w:t>s</w:t>
      </w:r>
      <w:r w:rsidR="000261C6" w:rsidRPr="00EF2918">
        <w:rPr>
          <w:rFonts w:ascii="Times New Roman" w:eastAsia="微软雅黑" w:hAnsi="Times New Roman" w:cs="Times New Roman"/>
          <w:b/>
          <w:i/>
          <w:color w:val="0000CC"/>
          <w:kern w:val="0"/>
          <w:sz w:val="24"/>
          <w:szCs w:val="21"/>
          <w:rPrChange w:id="84" w:author="LH" w:date="2019-10-01T00:24:00Z">
            <w:rPr>
              <w:rFonts w:ascii="Arial" w:eastAsia="微软雅黑" w:hAnsi="Arial" w:cs="Arial"/>
              <w:b/>
              <w:i/>
              <w:color w:val="0000CC"/>
              <w:kern w:val="0"/>
              <w:sz w:val="24"/>
              <w:szCs w:val="21"/>
            </w:rPr>
          </w:rPrChange>
        </w:rPr>
        <w:t xml:space="preserve"> only </w:t>
      </w:r>
      <w:r w:rsidR="000261C6" w:rsidRPr="00EF2918">
        <w:rPr>
          <w:rFonts w:ascii="Times New Roman" w:eastAsia="微软雅黑" w:hAnsi="Times New Roman" w:cs="Times New Roman"/>
          <w:color w:val="0000CC"/>
          <w:kern w:val="0"/>
          <w:sz w:val="24"/>
          <w:szCs w:val="21"/>
          <w:rPrChange w:id="85" w:author="LH" w:date="2019-10-01T00:24:00Z">
            <w:rPr>
              <w:rFonts w:ascii="Arial" w:eastAsia="微软雅黑" w:hAnsi="Arial" w:cs="Arial"/>
              <w:color w:val="0000CC"/>
              <w:kern w:val="0"/>
              <w:sz w:val="24"/>
              <w:szCs w:val="21"/>
            </w:rPr>
          </w:rPrChange>
        </w:rPr>
        <w:t xml:space="preserve">used to explain the </w:t>
      </w:r>
      <w:r w:rsidR="00D26D32" w:rsidRPr="00EF2918">
        <w:rPr>
          <w:rFonts w:ascii="Times New Roman" w:eastAsia="微软雅黑" w:hAnsi="Times New Roman" w:cs="Times New Roman"/>
          <w:color w:val="0000CC"/>
          <w:kern w:val="0"/>
          <w:sz w:val="24"/>
          <w:szCs w:val="21"/>
          <w:rPrChange w:id="86" w:author="LH" w:date="2019-10-01T00:24:00Z">
            <w:rPr>
              <w:rFonts w:ascii="Arial" w:eastAsia="微软雅黑" w:hAnsi="Arial" w:cs="Arial"/>
              <w:color w:val="0000CC"/>
              <w:kern w:val="0"/>
              <w:sz w:val="24"/>
              <w:szCs w:val="21"/>
            </w:rPr>
          </w:rPrChange>
        </w:rPr>
        <w:t>unchanged</w:t>
      </w:r>
      <w:r w:rsidR="000261C6" w:rsidRPr="00EF2918">
        <w:rPr>
          <w:rFonts w:ascii="Times New Roman" w:eastAsia="微软雅黑" w:hAnsi="Times New Roman" w:cs="Times New Roman"/>
          <w:color w:val="0000CC"/>
          <w:kern w:val="0"/>
          <w:sz w:val="24"/>
          <w:szCs w:val="21"/>
          <w:rPrChange w:id="87" w:author="LH" w:date="2019-10-01T00:24:00Z">
            <w:rPr>
              <w:rFonts w:ascii="Arial" w:eastAsia="微软雅黑" w:hAnsi="Arial" w:cs="Arial"/>
              <w:color w:val="0000CC"/>
              <w:kern w:val="0"/>
              <w:sz w:val="24"/>
              <w:szCs w:val="21"/>
            </w:rPr>
          </w:rPrChange>
        </w:rPr>
        <w:t xml:space="preserve"> dI/dV</w:t>
      </w:r>
      <w:r w:rsidR="00D26D32" w:rsidRPr="00EF2918">
        <w:rPr>
          <w:rFonts w:ascii="Times New Roman" w:eastAsia="微软雅黑" w:hAnsi="Times New Roman" w:cs="Times New Roman"/>
          <w:color w:val="0000CC"/>
          <w:kern w:val="0"/>
          <w:sz w:val="24"/>
          <w:szCs w:val="21"/>
          <w:rPrChange w:id="88" w:author="LH" w:date="2019-10-01T00:24:00Z">
            <w:rPr>
              <w:rFonts w:ascii="Arial" w:eastAsia="微软雅黑" w:hAnsi="Arial" w:cs="Arial"/>
              <w:color w:val="0000CC"/>
              <w:kern w:val="0"/>
              <w:sz w:val="24"/>
              <w:szCs w:val="21"/>
            </w:rPr>
          </w:rPrChange>
        </w:rPr>
        <w:t xml:space="preserve"> at the very beginning of </w:t>
      </w:r>
      <w:r w:rsidR="002A3104" w:rsidRPr="00EF2918">
        <w:rPr>
          <w:rFonts w:ascii="Times New Roman" w:eastAsia="微软雅黑" w:hAnsi="Times New Roman" w:cs="Times New Roman"/>
          <w:color w:val="0000CC"/>
          <w:kern w:val="0"/>
          <w:sz w:val="24"/>
          <w:szCs w:val="21"/>
          <w:rPrChange w:id="89" w:author="LH" w:date="2019-10-01T00:24:00Z">
            <w:rPr>
              <w:rFonts w:ascii="Arial" w:eastAsia="微软雅黑" w:hAnsi="Arial" w:cs="Arial"/>
              <w:color w:val="0000CC"/>
              <w:kern w:val="0"/>
              <w:sz w:val="24"/>
              <w:szCs w:val="21"/>
            </w:rPr>
          </w:rPrChange>
        </w:rPr>
        <w:t>deposition</w:t>
      </w:r>
      <w:r w:rsidR="00532183" w:rsidRPr="00EF2918">
        <w:rPr>
          <w:rFonts w:ascii="Times New Roman" w:eastAsia="微软雅黑" w:hAnsi="Times New Roman" w:cs="Times New Roman"/>
          <w:color w:val="0000CC"/>
          <w:kern w:val="0"/>
          <w:sz w:val="24"/>
          <w:szCs w:val="21"/>
          <w:rPrChange w:id="90" w:author="LH" w:date="2019-10-01T00:24:00Z">
            <w:rPr>
              <w:rFonts w:ascii="Arial" w:eastAsia="微软雅黑" w:hAnsi="Arial" w:cs="Arial"/>
              <w:color w:val="0000CC"/>
              <w:kern w:val="0"/>
              <w:sz w:val="24"/>
              <w:szCs w:val="21"/>
            </w:rPr>
          </w:rPrChange>
        </w:rPr>
        <w:t>.</w:t>
      </w:r>
      <w:r w:rsidR="000636EF" w:rsidRPr="00EF2918">
        <w:rPr>
          <w:rFonts w:ascii="Times New Roman" w:eastAsia="微软雅黑" w:hAnsi="Times New Roman" w:cs="Times New Roman"/>
          <w:color w:val="0000CC"/>
          <w:kern w:val="0"/>
          <w:sz w:val="24"/>
          <w:szCs w:val="21"/>
          <w:rPrChange w:id="91" w:author="LH" w:date="2019-10-01T00:24:00Z">
            <w:rPr>
              <w:rFonts w:ascii="Arial" w:eastAsia="微软雅黑" w:hAnsi="Arial" w:cs="Arial"/>
              <w:color w:val="0000CC"/>
              <w:kern w:val="0"/>
              <w:sz w:val="24"/>
              <w:szCs w:val="21"/>
            </w:rPr>
          </w:rPrChange>
        </w:rPr>
        <w:t xml:space="preserve"> Such low </w:t>
      </w:r>
      <w:r w:rsidR="00532183" w:rsidRPr="00EF2918">
        <w:rPr>
          <w:rFonts w:ascii="Times New Roman" w:eastAsia="微软雅黑" w:hAnsi="Times New Roman" w:cs="Times New Roman"/>
          <w:color w:val="0000CC"/>
          <w:kern w:val="0"/>
          <w:sz w:val="24"/>
          <w:szCs w:val="21"/>
          <w:rPrChange w:id="92" w:author="LH" w:date="2019-10-01T00:24:00Z">
            <w:rPr>
              <w:rFonts w:ascii="Arial" w:eastAsia="微软雅黑" w:hAnsi="Arial" w:cs="Arial"/>
              <w:color w:val="0000CC"/>
              <w:kern w:val="0"/>
              <w:sz w:val="24"/>
              <w:szCs w:val="21"/>
            </w:rPr>
          </w:rPrChange>
        </w:rPr>
        <w:t xml:space="preserve">concentration </w:t>
      </w:r>
      <w:r w:rsidR="00D26D32" w:rsidRPr="00EF2918">
        <w:rPr>
          <w:rFonts w:ascii="Times New Roman" w:eastAsia="微软雅黑" w:hAnsi="Times New Roman" w:cs="Times New Roman"/>
          <w:color w:val="0000CC"/>
          <w:kern w:val="0"/>
          <w:sz w:val="24"/>
          <w:szCs w:val="21"/>
          <w:rPrChange w:id="93" w:author="LH" w:date="2019-10-01T00:24:00Z">
            <w:rPr>
              <w:rFonts w:ascii="Arial" w:eastAsia="微软雅黑" w:hAnsi="Arial" w:cs="Arial"/>
              <w:color w:val="0000CC"/>
              <w:kern w:val="0"/>
              <w:sz w:val="24"/>
              <w:szCs w:val="21"/>
            </w:rPr>
          </w:rPrChange>
        </w:rPr>
        <w:t xml:space="preserve">of impurities </w:t>
      </w:r>
      <w:r w:rsidR="000718AB" w:rsidRPr="00EF2918">
        <w:rPr>
          <w:rFonts w:ascii="Times New Roman" w:eastAsia="微软雅黑" w:hAnsi="Times New Roman" w:cs="Times New Roman"/>
          <w:color w:val="0000CC"/>
          <w:kern w:val="0"/>
          <w:sz w:val="24"/>
          <w:szCs w:val="21"/>
          <w:rPrChange w:id="94" w:author="LH" w:date="2019-10-01T00:24:00Z">
            <w:rPr>
              <w:rFonts w:ascii="Arial" w:eastAsia="微软雅黑" w:hAnsi="Arial" w:cs="Arial"/>
              <w:color w:val="0000CC"/>
              <w:kern w:val="0"/>
              <w:sz w:val="24"/>
              <w:szCs w:val="21"/>
            </w:rPr>
          </w:rPrChange>
        </w:rPr>
        <w:t>can</w:t>
      </w:r>
      <w:ins w:id="95" w:author="LH" w:date="2019-10-01T00:27:00Z">
        <w:r w:rsidR="00EF2918">
          <w:rPr>
            <w:rFonts w:ascii="Times New Roman" w:eastAsia="微软雅黑" w:hAnsi="Times New Roman" w:cs="Times New Roman" w:hint="eastAsia"/>
            <w:color w:val="0000CC"/>
            <w:kern w:val="0"/>
            <w:sz w:val="24"/>
            <w:szCs w:val="21"/>
          </w:rPr>
          <w:t xml:space="preserve"> </w:t>
        </w:r>
      </w:ins>
      <w:r w:rsidR="000718AB" w:rsidRPr="00EF2918">
        <w:rPr>
          <w:rFonts w:ascii="Times New Roman" w:eastAsia="微软雅黑" w:hAnsi="Times New Roman" w:cs="Times New Roman"/>
          <w:color w:val="0000CC"/>
          <w:kern w:val="0"/>
          <w:sz w:val="24"/>
          <w:szCs w:val="21"/>
          <w:rPrChange w:id="96" w:author="LH" w:date="2019-10-01T00:24:00Z">
            <w:rPr>
              <w:rFonts w:ascii="Arial" w:eastAsia="微软雅黑" w:hAnsi="Arial" w:cs="Arial"/>
              <w:color w:val="0000CC"/>
              <w:kern w:val="0"/>
              <w:sz w:val="24"/>
              <w:szCs w:val="21"/>
            </w:rPr>
          </w:rPrChange>
        </w:rPr>
        <w:t>only trap a</w:t>
      </w:r>
      <w:r w:rsidR="000636EF" w:rsidRPr="00EF2918">
        <w:rPr>
          <w:rFonts w:ascii="Times New Roman" w:eastAsia="微软雅黑" w:hAnsi="Times New Roman" w:cs="Times New Roman"/>
          <w:color w:val="0000CC"/>
          <w:kern w:val="0"/>
          <w:sz w:val="24"/>
          <w:szCs w:val="21"/>
          <w:rPrChange w:id="97" w:author="LH" w:date="2019-10-01T00:24:00Z">
            <w:rPr>
              <w:rFonts w:ascii="Arial" w:eastAsia="微软雅黑" w:hAnsi="Arial" w:cs="Arial"/>
              <w:color w:val="0000CC"/>
              <w:kern w:val="0"/>
              <w:sz w:val="24"/>
              <w:szCs w:val="21"/>
            </w:rPr>
          </w:rPrChange>
        </w:rPr>
        <w:t xml:space="preserve"> very small amount of electrons</w:t>
      </w:r>
      <w:r w:rsidR="00D26D32" w:rsidRPr="00EF2918">
        <w:rPr>
          <w:rFonts w:ascii="Times New Roman" w:eastAsia="微软雅黑" w:hAnsi="Times New Roman" w:cs="Times New Roman"/>
          <w:color w:val="0000CC"/>
          <w:kern w:val="0"/>
          <w:sz w:val="24"/>
          <w:szCs w:val="21"/>
          <w:rPrChange w:id="98" w:author="LH" w:date="2019-10-01T00:24:00Z">
            <w:rPr>
              <w:rFonts w:ascii="Arial" w:eastAsia="微软雅黑" w:hAnsi="Arial" w:cs="Arial"/>
              <w:color w:val="0000CC"/>
              <w:kern w:val="0"/>
              <w:sz w:val="24"/>
              <w:szCs w:val="21"/>
            </w:rPr>
          </w:rPrChange>
        </w:rPr>
        <w:t xml:space="preserve">. After this stage, </w:t>
      </w:r>
      <w:r w:rsidR="007D21D7" w:rsidRPr="00EF2918">
        <w:rPr>
          <w:rFonts w:ascii="Times New Roman" w:eastAsia="微软雅黑" w:hAnsi="Times New Roman" w:cs="Times New Roman"/>
          <w:color w:val="0000CC"/>
          <w:kern w:val="0"/>
          <w:sz w:val="24"/>
          <w:szCs w:val="21"/>
          <w:rPrChange w:id="99" w:author="LH" w:date="2019-10-01T00:24:00Z">
            <w:rPr>
              <w:rFonts w:ascii="Arial" w:eastAsia="微软雅黑" w:hAnsi="Arial" w:cs="Arial"/>
              <w:color w:val="0000CC"/>
              <w:kern w:val="0"/>
              <w:sz w:val="24"/>
              <w:szCs w:val="21"/>
            </w:rPr>
          </w:rPrChange>
        </w:rPr>
        <w:t xml:space="preserve">the electrons </w:t>
      </w:r>
      <w:r w:rsidR="00A462C6" w:rsidRPr="00EF2918">
        <w:rPr>
          <w:rFonts w:ascii="Times New Roman" w:eastAsia="微软雅黑" w:hAnsi="Times New Roman" w:cs="Times New Roman"/>
          <w:color w:val="0000CC"/>
          <w:kern w:val="0"/>
          <w:sz w:val="24"/>
          <w:szCs w:val="21"/>
          <w:rPrChange w:id="100" w:author="LH" w:date="2019-10-01T00:24:00Z">
            <w:rPr>
              <w:rFonts w:ascii="Arial" w:eastAsia="微软雅黑" w:hAnsi="Arial" w:cs="Arial"/>
              <w:color w:val="0000CC"/>
              <w:kern w:val="0"/>
              <w:sz w:val="24"/>
              <w:szCs w:val="21"/>
            </w:rPr>
          </w:rPrChange>
        </w:rPr>
        <w:t xml:space="preserve">dope the Mott insulator </w:t>
      </w:r>
      <w:r w:rsidR="007B2FE0" w:rsidRPr="00EF2918">
        <w:rPr>
          <w:rFonts w:ascii="Times New Roman" w:eastAsia="微软雅黑" w:hAnsi="Times New Roman" w:cs="Times New Roman"/>
          <w:color w:val="0000CC"/>
          <w:kern w:val="0"/>
          <w:sz w:val="24"/>
          <w:szCs w:val="21"/>
          <w:rPrChange w:id="101" w:author="LH" w:date="2019-10-01T00:24:00Z">
            <w:rPr>
              <w:rFonts w:ascii="Arial" w:eastAsia="微软雅黑" w:hAnsi="Arial" w:cs="Arial"/>
              <w:color w:val="0000CC"/>
              <w:kern w:val="0"/>
              <w:sz w:val="24"/>
              <w:szCs w:val="21"/>
            </w:rPr>
          </w:rPrChange>
        </w:rPr>
        <w:lastRenderedPageBreak/>
        <w:t xml:space="preserve">effectively </w:t>
      </w:r>
      <w:r w:rsidR="00A462C6" w:rsidRPr="00EF2918">
        <w:rPr>
          <w:rFonts w:ascii="Times New Roman" w:eastAsia="微软雅黑" w:hAnsi="Times New Roman" w:cs="Times New Roman"/>
          <w:color w:val="0000CC"/>
          <w:kern w:val="0"/>
          <w:sz w:val="24"/>
          <w:szCs w:val="21"/>
          <w:rPrChange w:id="102" w:author="LH" w:date="2019-10-01T00:24:00Z">
            <w:rPr>
              <w:rFonts w:ascii="Arial" w:eastAsia="微软雅黑" w:hAnsi="Arial" w:cs="Arial"/>
              <w:color w:val="0000CC"/>
              <w:kern w:val="0"/>
              <w:sz w:val="24"/>
              <w:szCs w:val="21"/>
            </w:rPr>
          </w:rPrChange>
        </w:rPr>
        <w:t>by transferring</w:t>
      </w:r>
      <w:ins w:id="103" w:author="LH" w:date="2019-10-01T00:28:00Z">
        <w:r w:rsidR="00EF2918">
          <w:rPr>
            <w:rFonts w:ascii="Times New Roman" w:eastAsia="微软雅黑" w:hAnsi="Times New Roman" w:cs="Times New Roman" w:hint="eastAsia"/>
            <w:color w:val="0000CC"/>
            <w:kern w:val="0"/>
            <w:sz w:val="24"/>
            <w:szCs w:val="21"/>
          </w:rPr>
          <w:t xml:space="preserve"> </w:t>
        </w:r>
      </w:ins>
      <w:r w:rsidR="00B72E02" w:rsidRPr="00EF2918">
        <w:rPr>
          <w:rFonts w:ascii="Times New Roman" w:eastAsia="微软雅黑" w:hAnsi="Times New Roman" w:cs="Times New Roman"/>
          <w:color w:val="0000CC"/>
          <w:kern w:val="0"/>
          <w:sz w:val="24"/>
          <w:szCs w:val="21"/>
          <w:rPrChange w:id="104" w:author="LH" w:date="2019-10-01T00:24:00Z">
            <w:rPr>
              <w:rFonts w:ascii="Arial" w:eastAsia="微软雅黑" w:hAnsi="Arial" w:cs="Arial"/>
              <w:color w:val="0000CC"/>
              <w:kern w:val="0"/>
              <w:sz w:val="24"/>
              <w:szCs w:val="21"/>
            </w:rPr>
          </w:rPrChange>
        </w:rPr>
        <w:t>to</w:t>
      </w:r>
      <w:ins w:id="105" w:author="LH" w:date="2019-10-01T00:28:00Z">
        <w:r w:rsidR="00EF2918">
          <w:rPr>
            <w:rFonts w:ascii="Times New Roman" w:eastAsia="微软雅黑" w:hAnsi="Times New Roman" w:cs="Times New Roman" w:hint="eastAsia"/>
            <w:color w:val="0000CC"/>
            <w:kern w:val="0"/>
            <w:sz w:val="24"/>
            <w:szCs w:val="21"/>
          </w:rPr>
          <w:t xml:space="preserve"> </w:t>
        </w:r>
      </w:ins>
      <w:r w:rsidR="007D21D7" w:rsidRPr="00EF2918">
        <w:rPr>
          <w:rFonts w:ascii="Times New Roman" w:eastAsia="微软雅黑" w:hAnsi="Times New Roman" w:cs="Times New Roman"/>
          <w:color w:val="0000CC"/>
          <w:kern w:val="0"/>
          <w:sz w:val="24"/>
          <w:szCs w:val="21"/>
          <w:rPrChange w:id="106" w:author="LH" w:date="2019-10-01T00:24:00Z">
            <w:rPr>
              <w:rFonts w:ascii="Arial" w:eastAsia="微软雅黑" w:hAnsi="Arial" w:cs="Arial"/>
              <w:color w:val="0000CC"/>
              <w:kern w:val="0"/>
              <w:sz w:val="24"/>
              <w:szCs w:val="21"/>
            </w:rPr>
          </w:rPrChange>
        </w:rPr>
        <w:t xml:space="preserve">the correlated band, because </w:t>
      </w:r>
      <w:r w:rsidR="00D26D32" w:rsidRPr="00EF2918">
        <w:rPr>
          <w:rFonts w:ascii="Times New Roman" w:eastAsia="微软雅黑" w:hAnsi="Times New Roman" w:cs="Times New Roman"/>
          <w:color w:val="0000CC"/>
          <w:kern w:val="0"/>
          <w:sz w:val="24"/>
          <w:szCs w:val="21"/>
          <w:rPrChange w:id="107" w:author="LH" w:date="2019-10-01T00:24:00Z">
            <w:rPr>
              <w:rFonts w:ascii="Arial" w:eastAsia="微软雅黑" w:hAnsi="Arial" w:cs="Arial"/>
              <w:color w:val="0000CC"/>
              <w:kern w:val="0"/>
              <w:sz w:val="24"/>
              <w:szCs w:val="21"/>
            </w:rPr>
          </w:rPrChange>
        </w:rPr>
        <w:t>the additional excitation starts to appear in the dI/dV curves</w:t>
      </w:r>
      <w:r w:rsidR="007D21D7" w:rsidRPr="00EF2918">
        <w:rPr>
          <w:rFonts w:ascii="Times New Roman" w:eastAsia="微软雅黑" w:hAnsi="Times New Roman" w:cs="Times New Roman"/>
          <w:color w:val="0000CC"/>
          <w:kern w:val="0"/>
          <w:sz w:val="24"/>
          <w:szCs w:val="21"/>
          <w:rPrChange w:id="108" w:author="LH" w:date="2019-10-01T00:24:00Z">
            <w:rPr>
              <w:rFonts w:ascii="Arial" w:eastAsia="微软雅黑" w:hAnsi="Arial" w:cs="Arial"/>
              <w:color w:val="0000CC"/>
              <w:kern w:val="0"/>
              <w:sz w:val="24"/>
              <w:szCs w:val="21"/>
            </w:rPr>
          </w:rPrChange>
        </w:rPr>
        <w:t>.</w:t>
      </w:r>
    </w:p>
    <w:p w:rsidR="003A23EC" w:rsidRPr="00EF2918" w:rsidRDefault="00310169"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109" w:author="LH" w:date="2019-10-01T00:24:00Z">
            <w:rPr>
              <w:rFonts w:ascii="Arial" w:eastAsia="微软雅黑" w:hAnsi="Arial" w:cs="Arial"/>
              <w:color w:val="0000CC"/>
              <w:kern w:val="0"/>
              <w:sz w:val="24"/>
              <w:szCs w:val="21"/>
            </w:rPr>
          </w:rPrChange>
        </w:rPr>
      </w:pPr>
      <w:r w:rsidRPr="00EF2918">
        <w:rPr>
          <w:rFonts w:ascii="Times New Roman" w:eastAsia="微软雅黑" w:hAnsi="Times New Roman" w:cs="Times New Roman"/>
          <w:color w:val="0000CC"/>
          <w:kern w:val="0"/>
          <w:sz w:val="24"/>
          <w:szCs w:val="21"/>
          <w:rPrChange w:id="110" w:author="LH" w:date="2019-10-01T00:24:00Z">
            <w:rPr>
              <w:rFonts w:ascii="Arial" w:eastAsia="微软雅黑" w:hAnsi="Arial" w:cs="Arial"/>
              <w:color w:val="0000CC"/>
              <w:kern w:val="0"/>
              <w:sz w:val="24"/>
              <w:szCs w:val="21"/>
            </w:rPr>
          </w:rPrChange>
        </w:rPr>
        <w:t>To</w:t>
      </w:r>
      <w:r w:rsidR="003A23EC" w:rsidRPr="00EF2918">
        <w:rPr>
          <w:rFonts w:ascii="Times New Roman" w:eastAsia="微软雅黑" w:hAnsi="Times New Roman" w:cs="Times New Roman"/>
          <w:color w:val="0000CC"/>
          <w:kern w:val="0"/>
          <w:sz w:val="24"/>
          <w:szCs w:val="21"/>
          <w:rPrChange w:id="111" w:author="LH" w:date="2019-10-01T00:24:00Z">
            <w:rPr>
              <w:rFonts w:ascii="Arial" w:eastAsia="微软雅黑" w:hAnsi="Arial" w:cs="Arial"/>
              <w:color w:val="0000CC"/>
              <w:kern w:val="0"/>
              <w:sz w:val="24"/>
              <w:szCs w:val="21"/>
            </w:rPr>
          </w:rPrChange>
        </w:rPr>
        <w:t xml:space="preserve"> avoid the misunderstanding of the context</w:t>
      </w:r>
      <w:r w:rsidRPr="00EF2918">
        <w:rPr>
          <w:rFonts w:ascii="Times New Roman" w:eastAsia="微软雅黑" w:hAnsi="Times New Roman" w:cs="Times New Roman"/>
          <w:color w:val="0000CC"/>
          <w:kern w:val="0"/>
          <w:sz w:val="24"/>
          <w:szCs w:val="21"/>
          <w:rPrChange w:id="112" w:author="LH" w:date="2019-10-01T00:24:00Z">
            <w:rPr>
              <w:rFonts w:ascii="Arial" w:eastAsia="微软雅黑" w:hAnsi="Arial" w:cs="Arial"/>
              <w:color w:val="0000CC"/>
              <w:kern w:val="0"/>
              <w:sz w:val="24"/>
              <w:szCs w:val="21"/>
            </w:rPr>
          </w:rPrChange>
        </w:rPr>
        <w:t xml:space="preserve"> and clarify th</w:t>
      </w:r>
      <w:r w:rsidR="000F073D" w:rsidRPr="00EF2918">
        <w:rPr>
          <w:rFonts w:ascii="Times New Roman" w:eastAsia="微软雅黑" w:hAnsi="Times New Roman" w:cs="Times New Roman"/>
          <w:color w:val="0000CC"/>
          <w:kern w:val="0"/>
          <w:sz w:val="24"/>
          <w:szCs w:val="21"/>
          <w:rPrChange w:id="113" w:author="LH" w:date="2019-10-01T00:24:00Z">
            <w:rPr>
              <w:rFonts w:ascii="Arial" w:eastAsia="微软雅黑" w:hAnsi="Arial" w:cs="Arial"/>
              <w:color w:val="0000CC"/>
              <w:kern w:val="0"/>
              <w:sz w:val="24"/>
              <w:szCs w:val="21"/>
            </w:rPr>
          </w:rPrChange>
        </w:rPr>
        <w:t>at</w:t>
      </w:r>
      <w:ins w:id="114" w:author="LH" w:date="2019-10-01T00:28:00Z">
        <w:r w:rsidR="00EF2918">
          <w:rPr>
            <w:rFonts w:ascii="Times New Roman" w:eastAsia="微软雅黑" w:hAnsi="Times New Roman" w:cs="Times New Roman" w:hint="eastAsia"/>
            <w:color w:val="0000CC"/>
            <w:kern w:val="0"/>
            <w:sz w:val="24"/>
            <w:szCs w:val="21"/>
          </w:rPr>
          <w:t xml:space="preserve"> </w:t>
        </w:r>
      </w:ins>
      <w:r w:rsidR="000F073D" w:rsidRPr="00EF2918">
        <w:rPr>
          <w:rFonts w:ascii="Times New Roman" w:eastAsia="微软雅黑" w:hAnsi="Times New Roman" w:cs="Times New Roman"/>
          <w:color w:val="0000CC"/>
          <w:kern w:val="0"/>
          <w:sz w:val="24"/>
          <w:szCs w:val="21"/>
          <w:rPrChange w:id="115" w:author="LH" w:date="2019-10-01T00:24:00Z">
            <w:rPr>
              <w:rFonts w:ascii="Arial" w:eastAsia="微软雅黑" w:hAnsi="Arial" w:cs="Arial"/>
              <w:color w:val="0000CC"/>
              <w:kern w:val="0"/>
              <w:sz w:val="24"/>
              <w:szCs w:val="21"/>
            </w:rPr>
          </w:rPrChange>
        </w:rPr>
        <w:t xml:space="preserve">the </w:t>
      </w:r>
      <w:r w:rsidRPr="00EF2918">
        <w:rPr>
          <w:rFonts w:ascii="Times New Roman" w:eastAsia="微软雅黑" w:hAnsi="Times New Roman" w:cs="Times New Roman"/>
          <w:color w:val="0000CC"/>
          <w:kern w:val="0"/>
          <w:sz w:val="24"/>
          <w:szCs w:val="21"/>
          <w:rPrChange w:id="116" w:author="LH" w:date="2019-10-01T00:24:00Z">
            <w:rPr>
              <w:rFonts w:ascii="Arial" w:eastAsia="微软雅黑" w:hAnsi="Arial" w:cs="Arial"/>
              <w:color w:val="0000CC"/>
              <w:kern w:val="0"/>
              <w:sz w:val="24"/>
              <w:szCs w:val="21"/>
            </w:rPr>
          </w:rPrChange>
        </w:rPr>
        <w:t xml:space="preserve">surface impurities </w:t>
      </w:r>
      <w:r w:rsidR="00F42E95" w:rsidRPr="00EF2918">
        <w:rPr>
          <w:rFonts w:ascii="Times New Roman" w:eastAsia="微软雅黑" w:hAnsi="Times New Roman" w:cs="Times New Roman"/>
          <w:color w:val="0000CC"/>
          <w:kern w:val="0"/>
          <w:sz w:val="24"/>
          <w:szCs w:val="21"/>
          <w:rPrChange w:id="117" w:author="LH" w:date="2019-10-01T00:24:00Z">
            <w:rPr>
              <w:rFonts w:ascii="Arial" w:eastAsia="微软雅黑" w:hAnsi="Arial" w:cs="Arial"/>
              <w:color w:val="0000CC"/>
              <w:kern w:val="0"/>
              <w:sz w:val="24"/>
              <w:szCs w:val="21"/>
            </w:rPr>
          </w:rPrChange>
        </w:rPr>
        <w:t xml:space="preserve">only </w:t>
      </w:r>
      <w:r w:rsidR="000F073D" w:rsidRPr="00EF2918">
        <w:rPr>
          <w:rFonts w:ascii="Times New Roman" w:eastAsia="微软雅黑" w:hAnsi="Times New Roman" w:cs="Times New Roman"/>
          <w:color w:val="0000CC"/>
          <w:kern w:val="0"/>
          <w:sz w:val="24"/>
          <w:szCs w:val="21"/>
          <w:rPrChange w:id="118" w:author="LH" w:date="2019-10-01T00:24:00Z">
            <w:rPr>
              <w:rFonts w:ascii="Arial" w:eastAsia="微软雅黑" w:hAnsi="Arial" w:cs="Arial"/>
              <w:color w:val="0000CC"/>
              <w:kern w:val="0"/>
              <w:sz w:val="24"/>
              <w:szCs w:val="21"/>
            </w:rPr>
          </w:rPrChange>
        </w:rPr>
        <w:t xml:space="preserve">impact </w:t>
      </w:r>
      <w:r w:rsidRPr="00EF2918">
        <w:rPr>
          <w:rFonts w:ascii="Times New Roman" w:eastAsia="微软雅黑" w:hAnsi="Times New Roman" w:cs="Times New Roman"/>
          <w:color w:val="0000CC"/>
          <w:kern w:val="0"/>
          <w:sz w:val="24"/>
          <w:szCs w:val="21"/>
          <w:rPrChange w:id="119" w:author="LH" w:date="2019-10-01T00:24:00Z">
            <w:rPr>
              <w:rFonts w:ascii="Arial" w:eastAsia="微软雅黑" w:hAnsi="Arial" w:cs="Arial"/>
              <w:color w:val="0000CC"/>
              <w:kern w:val="0"/>
              <w:sz w:val="24"/>
              <w:szCs w:val="21"/>
            </w:rPr>
          </w:rPrChange>
        </w:rPr>
        <w:t xml:space="preserve">at the initial deposition, we revised the manuscript. See </w:t>
      </w:r>
      <w:r w:rsidRPr="00EF2918">
        <w:rPr>
          <w:rFonts w:ascii="Times New Roman" w:eastAsia="微软雅黑" w:hAnsi="Times New Roman" w:cs="Times New Roman"/>
          <w:b/>
          <w:color w:val="0000CC"/>
          <w:kern w:val="0"/>
          <w:sz w:val="24"/>
          <w:szCs w:val="21"/>
          <w:rPrChange w:id="120" w:author="LH" w:date="2019-10-01T00:24:00Z">
            <w:rPr>
              <w:rFonts w:ascii="Arial" w:eastAsia="微软雅黑" w:hAnsi="Arial" w:cs="Arial"/>
              <w:b/>
              <w:color w:val="0000CC"/>
              <w:kern w:val="0"/>
              <w:sz w:val="24"/>
              <w:szCs w:val="21"/>
            </w:rPr>
          </w:rPrChange>
        </w:rPr>
        <w:t>Summary of changes made</w:t>
      </w:r>
      <w:r w:rsidR="00E60FC5" w:rsidRPr="00EF2918">
        <w:rPr>
          <w:rFonts w:ascii="Times New Roman" w:eastAsia="微软雅黑" w:hAnsi="Times New Roman" w:cs="Times New Roman"/>
          <w:color w:val="0000CC"/>
          <w:kern w:val="0"/>
          <w:sz w:val="24"/>
          <w:szCs w:val="21"/>
          <w:rPrChange w:id="121" w:author="LH" w:date="2019-10-01T00:24:00Z">
            <w:rPr>
              <w:rFonts w:ascii="Arial" w:eastAsia="微软雅黑" w:hAnsi="Arial" w:cs="Arial"/>
              <w:color w:val="0000CC"/>
              <w:kern w:val="0"/>
              <w:sz w:val="24"/>
              <w:szCs w:val="21"/>
            </w:rPr>
          </w:rPrChange>
        </w:rPr>
        <w:t>(</w:t>
      </w:r>
      <w:r w:rsidRPr="00EF2918">
        <w:rPr>
          <w:rFonts w:ascii="Times New Roman" w:eastAsia="微软雅黑" w:hAnsi="Times New Roman" w:cs="Times New Roman"/>
          <w:color w:val="0000CC"/>
          <w:kern w:val="0"/>
          <w:sz w:val="24"/>
          <w:szCs w:val="21"/>
          <w:rPrChange w:id="122" w:author="LH" w:date="2019-10-01T00:24:00Z">
            <w:rPr>
              <w:rFonts w:ascii="Arial" w:eastAsia="微软雅黑" w:hAnsi="Arial" w:cs="Arial"/>
              <w:color w:val="0000CC"/>
              <w:kern w:val="0"/>
              <w:sz w:val="24"/>
              <w:szCs w:val="21"/>
            </w:rPr>
          </w:rPrChange>
        </w:rPr>
        <w:t>8</w:t>
      </w:r>
      <w:r w:rsidR="00E60FC5" w:rsidRPr="00EF2918">
        <w:rPr>
          <w:rFonts w:ascii="Times New Roman" w:eastAsia="微软雅黑" w:hAnsi="Times New Roman" w:cs="Times New Roman"/>
          <w:color w:val="0000CC"/>
          <w:kern w:val="0"/>
          <w:sz w:val="24"/>
          <w:szCs w:val="21"/>
          <w:rPrChange w:id="123" w:author="LH" w:date="2019-10-01T00:24:00Z">
            <w:rPr>
              <w:rFonts w:ascii="Arial" w:eastAsia="微软雅黑" w:hAnsi="Arial" w:cs="Arial"/>
              <w:color w:val="0000CC"/>
              <w:kern w:val="0"/>
              <w:sz w:val="24"/>
              <w:szCs w:val="21"/>
            </w:rPr>
          </w:rPrChange>
        </w:rPr>
        <w:t>)</w:t>
      </w:r>
      <w:r w:rsidR="003A23EC" w:rsidRPr="00EF2918">
        <w:rPr>
          <w:rFonts w:ascii="Times New Roman" w:eastAsia="微软雅黑" w:hAnsi="Times New Roman" w:cs="Times New Roman"/>
          <w:color w:val="0000CC"/>
          <w:kern w:val="0"/>
          <w:sz w:val="24"/>
          <w:szCs w:val="21"/>
          <w:rPrChange w:id="124" w:author="LH" w:date="2019-10-01T00:24:00Z">
            <w:rPr>
              <w:rFonts w:ascii="Arial" w:eastAsia="微软雅黑" w:hAnsi="Arial" w:cs="Arial"/>
              <w:color w:val="0000CC"/>
              <w:kern w:val="0"/>
              <w:sz w:val="24"/>
              <w:szCs w:val="21"/>
            </w:rPr>
          </w:rPrChange>
        </w:rPr>
        <w:t>.</w:t>
      </w:r>
    </w:p>
    <w:p w:rsidR="00FA46E4" w:rsidRPr="00BC5F1E" w:rsidRDefault="00341C60" w:rsidP="00EF2918">
      <w:pPr>
        <w:widowControl/>
        <w:shd w:val="clear" w:color="auto" w:fill="FFFFFF"/>
        <w:snapToGrid w:val="0"/>
        <w:spacing w:afterLines="50"/>
        <w:jc w:val="center"/>
        <w:rPr>
          <w:rFonts w:ascii="Times New Roman" w:eastAsia="微软雅黑" w:hAnsi="Times New Roman" w:cs="Times New Roman"/>
          <w:color w:val="000000"/>
          <w:kern w:val="0"/>
          <w:sz w:val="24"/>
          <w:szCs w:val="21"/>
        </w:rPr>
      </w:pPr>
      <w:r>
        <w:rPr>
          <w:rFonts w:ascii="Times New Roman" w:eastAsia="微软雅黑" w:hAnsi="Times New Roman" w:cs="Times New Roman"/>
          <w:noProof/>
          <w:color w:val="000000"/>
          <w:kern w:val="0"/>
          <w:sz w:val="24"/>
          <w:szCs w:val="21"/>
        </w:rPr>
        <w:drawing>
          <wp:inline distT="0" distB="0" distL="0" distR="0">
            <wp:extent cx="1916463" cy="1918800"/>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6463" cy="1918800"/>
                    </a:xfrm>
                    <a:prstGeom prst="rect">
                      <a:avLst/>
                    </a:prstGeom>
                    <a:noFill/>
                  </pic:spPr>
                </pic:pic>
              </a:graphicData>
            </a:graphic>
          </wp:inline>
        </w:drawing>
      </w:r>
    </w:p>
    <w:p w:rsidR="00BB193E" w:rsidRPr="00092D78" w:rsidRDefault="00BB193E" w:rsidP="00EF2918">
      <w:pPr>
        <w:widowControl/>
        <w:shd w:val="clear" w:color="auto" w:fill="FFFFFF"/>
        <w:snapToGrid w:val="0"/>
        <w:spacing w:afterLines="50"/>
        <w:ind w:leftChars="300" w:left="630" w:rightChars="300" w:right="630"/>
        <w:rPr>
          <w:rFonts w:ascii="Arial" w:eastAsia="微软雅黑" w:hAnsi="Arial" w:cs="Arial"/>
          <w:color w:val="0000CC"/>
          <w:kern w:val="0"/>
          <w:sz w:val="22"/>
          <w:szCs w:val="21"/>
        </w:rPr>
      </w:pPr>
      <w:r w:rsidRPr="00E20D7E">
        <w:rPr>
          <w:rFonts w:ascii="Arial" w:eastAsia="微软雅黑" w:hAnsi="Arial" w:cs="Arial"/>
          <w:b/>
          <w:color w:val="0000CC"/>
          <w:kern w:val="0"/>
          <w:sz w:val="22"/>
          <w:szCs w:val="21"/>
        </w:rPr>
        <w:t>Fig</w:t>
      </w:r>
      <w:r w:rsidR="00E20D7E">
        <w:rPr>
          <w:rFonts w:ascii="Arial" w:eastAsia="微软雅黑" w:hAnsi="Arial" w:cs="Arial"/>
          <w:b/>
          <w:color w:val="0000CC"/>
          <w:kern w:val="0"/>
          <w:sz w:val="22"/>
          <w:szCs w:val="21"/>
        </w:rPr>
        <w:t>ure</w:t>
      </w:r>
      <w:r w:rsidRPr="00E20D7E">
        <w:rPr>
          <w:rFonts w:ascii="Arial" w:eastAsia="微软雅黑" w:hAnsi="Arial" w:cs="Arial"/>
          <w:b/>
          <w:color w:val="0000CC"/>
          <w:kern w:val="0"/>
          <w:sz w:val="22"/>
          <w:szCs w:val="21"/>
        </w:rPr>
        <w:t xml:space="preserve"> R1</w:t>
      </w:r>
      <w:r w:rsidR="00E20D7E" w:rsidRPr="00E20D7E">
        <w:rPr>
          <w:rFonts w:ascii="Arial" w:eastAsia="微软雅黑" w:hAnsi="Arial" w:cs="Arial"/>
          <w:b/>
          <w:color w:val="0000CC"/>
          <w:kern w:val="0"/>
          <w:sz w:val="22"/>
          <w:szCs w:val="21"/>
        </w:rPr>
        <w:t>.</w:t>
      </w:r>
      <w:r w:rsidRPr="00092D78">
        <w:rPr>
          <w:rFonts w:ascii="Arial" w:eastAsia="微软雅黑" w:hAnsi="Arial" w:cs="Arial"/>
          <w:color w:val="0000CC"/>
          <w:kern w:val="0"/>
          <w:sz w:val="22"/>
          <w:szCs w:val="21"/>
        </w:rPr>
        <w:t xml:space="preserve"> STM image</w:t>
      </w:r>
      <w:r w:rsidR="00BC6E02" w:rsidRPr="00092D78">
        <w:rPr>
          <w:rFonts w:ascii="Arial" w:eastAsia="微软雅黑" w:hAnsi="Arial" w:cs="Arial"/>
          <w:color w:val="0000CC"/>
          <w:kern w:val="0"/>
          <w:sz w:val="22"/>
          <w:szCs w:val="21"/>
        </w:rPr>
        <w:t xml:space="preserve"> (</w:t>
      </w:r>
      <w:r w:rsidR="00341C60" w:rsidRPr="00092D78">
        <w:rPr>
          <w:rFonts w:ascii="Arial" w:eastAsia="微软雅黑" w:hAnsi="Arial" w:cs="Arial"/>
          <w:color w:val="0000CC"/>
          <w:kern w:val="0"/>
          <w:sz w:val="22"/>
          <w:szCs w:val="21"/>
        </w:rPr>
        <w:t>5</w:t>
      </w:r>
      <w:r w:rsidR="00BC6E02" w:rsidRPr="00092D78">
        <w:rPr>
          <w:rFonts w:ascii="Arial" w:eastAsia="微软雅黑" w:hAnsi="Arial" w:cs="Arial"/>
          <w:color w:val="0000CC"/>
          <w:kern w:val="0"/>
          <w:sz w:val="22"/>
          <w:szCs w:val="21"/>
        </w:rPr>
        <w:t>0×</w:t>
      </w:r>
      <w:r w:rsidR="00341C60" w:rsidRPr="00092D78">
        <w:rPr>
          <w:rFonts w:ascii="Arial" w:eastAsia="微软雅黑" w:hAnsi="Arial" w:cs="Arial"/>
          <w:color w:val="0000CC"/>
          <w:kern w:val="0"/>
          <w:sz w:val="22"/>
          <w:szCs w:val="21"/>
        </w:rPr>
        <w:t>5</w:t>
      </w:r>
      <w:r w:rsidR="00BC6E02" w:rsidRPr="00092D78">
        <w:rPr>
          <w:rFonts w:ascii="Arial" w:eastAsia="微软雅黑" w:hAnsi="Arial" w:cs="Arial"/>
          <w:color w:val="0000CC"/>
          <w:kern w:val="0"/>
          <w:sz w:val="22"/>
          <w:szCs w:val="21"/>
        </w:rPr>
        <w:t>0 nm</w:t>
      </w:r>
      <w:r w:rsidR="00BC6E02" w:rsidRPr="00092D78">
        <w:rPr>
          <w:rFonts w:ascii="Arial" w:eastAsia="微软雅黑" w:hAnsi="Arial" w:cs="Arial"/>
          <w:color w:val="0000CC"/>
          <w:kern w:val="0"/>
          <w:sz w:val="22"/>
          <w:szCs w:val="21"/>
          <w:vertAlign w:val="superscript"/>
        </w:rPr>
        <w:t>2</w:t>
      </w:r>
      <w:r w:rsidR="00BC6E02" w:rsidRPr="00092D78">
        <w:rPr>
          <w:rFonts w:ascii="Arial" w:eastAsia="微软雅黑" w:hAnsi="Arial" w:cs="Arial"/>
          <w:color w:val="0000CC"/>
          <w:kern w:val="0"/>
          <w:sz w:val="22"/>
          <w:szCs w:val="21"/>
        </w:rPr>
        <w:t>)</w:t>
      </w:r>
      <w:r w:rsidRPr="00092D78">
        <w:rPr>
          <w:rFonts w:ascii="Arial" w:eastAsia="微软雅黑" w:hAnsi="Arial" w:cs="Arial"/>
          <w:color w:val="0000CC"/>
          <w:kern w:val="0"/>
          <w:sz w:val="22"/>
          <w:szCs w:val="21"/>
        </w:rPr>
        <w:t xml:space="preserve"> of the clean surface of 1T-TaS</w:t>
      </w:r>
      <w:r w:rsidRPr="00092D78">
        <w:rPr>
          <w:rFonts w:ascii="Arial" w:eastAsia="微软雅黑" w:hAnsi="Arial" w:cs="Arial"/>
          <w:color w:val="0000CC"/>
          <w:kern w:val="0"/>
          <w:sz w:val="22"/>
          <w:szCs w:val="21"/>
          <w:vertAlign w:val="subscript"/>
        </w:rPr>
        <w:t>2</w:t>
      </w:r>
      <w:r w:rsidRPr="00092D78">
        <w:rPr>
          <w:rFonts w:ascii="Arial" w:eastAsia="微软雅黑" w:hAnsi="Arial" w:cs="Arial"/>
          <w:color w:val="0000CC"/>
          <w:kern w:val="0"/>
          <w:sz w:val="22"/>
          <w:szCs w:val="21"/>
        </w:rPr>
        <w:t>.</w:t>
      </w:r>
      <w:r w:rsidR="00BC6E02" w:rsidRPr="00092D78">
        <w:rPr>
          <w:rFonts w:ascii="Arial" w:eastAsia="微软雅黑" w:hAnsi="Arial" w:cs="Arial"/>
          <w:i/>
          <w:color w:val="0000CC"/>
          <w:kern w:val="0"/>
          <w:sz w:val="22"/>
          <w:szCs w:val="21"/>
        </w:rPr>
        <w:t>U</w:t>
      </w:r>
      <w:r w:rsidR="00BC6E02" w:rsidRPr="00092D78">
        <w:rPr>
          <w:rFonts w:ascii="Arial" w:eastAsia="微软雅黑" w:hAnsi="Arial" w:cs="Arial"/>
          <w:color w:val="0000CC"/>
          <w:kern w:val="0"/>
          <w:sz w:val="22"/>
          <w:szCs w:val="21"/>
        </w:rPr>
        <w:t xml:space="preserve"> = </w:t>
      </w:r>
      <w:r w:rsidR="004270EF" w:rsidRPr="00CA797C">
        <w:rPr>
          <w:rFonts w:ascii="Arial" w:eastAsia="微软雅黑" w:hAnsi="Arial" w:cs="Arial"/>
          <w:color w:val="0000CC"/>
          <w:kern w:val="0"/>
          <w:sz w:val="22"/>
          <w:szCs w:val="21"/>
        </w:rPr>
        <w:t>+1.0</w:t>
      </w:r>
      <w:r w:rsidR="00BC6E02" w:rsidRPr="00CA797C">
        <w:rPr>
          <w:rFonts w:ascii="Arial" w:eastAsia="微软雅黑" w:hAnsi="Arial" w:cs="Arial"/>
          <w:color w:val="0000CC"/>
          <w:kern w:val="0"/>
          <w:sz w:val="22"/>
          <w:szCs w:val="21"/>
        </w:rPr>
        <w:t xml:space="preserve"> V, </w:t>
      </w:r>
      <w:r w:rsidR="00BC6E02" w:rsidRPr="00CA797C">
        <w:rPr>
          <w:rFonts w:ascii="Arial" w:eastAsia="微软雅黑" w:hAnsi="Arial" w:cs="Arial"/>
          <w:i/>
          <w:color w:val="0000CC"/>
          <w:kern w:val="0"/>
          <w:sz w:val="22"/>
          <w:szCs w:val="21"/>
        </w:rPr>
        <w:t>I</w:t>
      </w:r>
      <w:r w:rsidR="00BC6E02" w:rsidRPr="00CA797C">
        <w:rPr>
          <w:rFonts w:ascii="Arial" w:eastAsia="微软雅黑" w:hAnsi="Arial" w:cs="Arial"/>
          <w:color w:val="0000CC"/>
          <w:kern w:val="0"/>
          <w:sz w:val="22"/>
          <w:szCs w:val="21"/>
          <w:vertAlign w:val="subscript"/>
        </w:rPr>
        <w:t>t</w:t>
      </w:r>
      <w:r w:rsidR="00BC6E02" w:rsidRPr="00CA797C">
        <w:rPr>
          <w:rFonts w:ascii="Arial" w:eastAsia="微软雅黑" w:hAnsi="Arial" w:cs="Arial"/>
          <w:color w:val="0000CC"/>
          <w:kern w:val="0"/>
          <w:sz w:val="22"/>
          <w:szCs w:val="21"/>
        </w:rPr>
        <w:t xml:space="preserve"> = 100 </w:t>
      </w:r>
      <w:r w:rsidR="00CA797C" w:rsidRPr="00CA797C">
        <w:rPr>
          <w:rFonts w:ascii="Arial" w:eastAsia="微软雅黑" w:hAnsi="Arial" w:cs="Arial"/>
          <w:color w:val="0000CC"/>
          <w:kern w:val="0"/>
          <w:sz w:val="22"/>
          <w:szCs w:val="21"/>
        </w:rPr>
        <w:t>p</w:t>
      </w:r>
      <w:r w:rsidR="00BC6E02" w:rsidRPr="00CA797C">
        <w:rPr>
          <w:rFonts w:ascii="Arial" w:eastAsia="微软雅黑" w:hAnsi="Arial" w:cs="Arial"/>
          <w:color w:val="0000CC"/>
          <w:kern w:val="0"/>
          <w:sz w:val="22"/>
          <w:szCs w:val="21"/>
        </w:rPr>
        <w:t>A.</w:t>
      </w:r>
      <w:r w:rsidR="00BC6E02" w:rsidRPr="00092D78">
        <w:rPr>
          <w:rFonts w:ascii="Arial" w:eastAsia="微软雅黑" w:hAnsi="Arial" w:cs="Arial"/>
          <w:color w:val="0000CC"/>
          <w:kern w:val="0"/>
          <w:sz w:val="22"/>
          <w:szCs w:val="21"/>
        </w:rPr>
        <w:t xml:space="preserve"> The black spot</w:t>
      </w:r>
      <w:r w:rsidR="00310169">
        <w:rPr>
          <w:rFonts w:ascii="Arial" w:eastAsia="微软雅黑" w:hAnsi="Arial" w:cs="Arial"/>
          <w:color w:val="0000CC"/>
          <w:kern w:val="0"/>
          <w:sz w:val="22"/>
          <w:szCs w:val="21"/>
        </w:rPr>
        <w:t>s</w:t>
      </w:r>
      <w:r w:rsidR="00BC6E02" w:rsidRPr="00092D78">
        <w:rPr>
          <w:rFonts w:ascii="Arial" w:eastAsia="微软雅黑" w:hAnsi="Arial" w:cs="Arial"/>
          <w:color w:val="0000CC"/>
          <w:kern w:val="0"/>
          <w:sz w:val="22"/>
          <w:szCs w:val="21"/>
        </w:rPr>
        <w:t xml:space="preserve"> as marked by the arrows represent the intrinsic surface impurities formed during </w:t>
      </w:r>
      <w:r w:rsidR="00310169">
        <w:rPr>
          <w:rFonts w:ascii="Arial" w:eastAsia="微软雅黑" w:hAnsi="Arial" w:cs="Arial"/>
          <w:color w:val="0000CC"/>
          <w:kern w:val="0"/>
          <w:sz w:val="22"/>
          <w:szCs w:val="21"/>
        </w:rPr>
        <w:t xml:space="preserve">the </w:t>
      </w:r>
      <w:r w:rsidR="00BC6E02" w:rsidRPr="00092D78">
        <w:rPr>
          <w:rFonts w:ascii="Arial" w:eastAsia="微软雅黑" w:hAnsi="Arial" w:cs="Arial"/>
          <w:color w:val="0000CC"/>
          <w:kern w:val="0"/>
          <w:sz w:val="22"/>
          <w:szCs w:val="21"/>
        </w:rPr>
        <w:t>crystal growth.</w:t>
      </w:r>
    </w:p>
    <w:p w:rsidR="00BC6E02" w:rsidRPr="00BC5F1E" w:rsidRDefault="00BC6E02" w:rsidP="00EF2918">
      <w:pPr>
        <w:widowControl/>
        <w:shd w:val="clear" w:color="auto" w:fill="FFFFFF"/>
        <w:snapToGrid w:val="0"/>
        <w:spacing w:afterLines="50"/>
        <w:jc w:val="left"/>
        <w:rPr>
          <w:rFonts w:ascii="Times New Roman" w:eastAsia="微软雅黑" w:hAnsi="Times New Roman" w:cs="Times New Roman"/>
          <w:b/>
          <w:color w:val="0000CC"/>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2. Related to above: The arguments for reduced U on the sites where K is absorbed is not very clear. In particular, I don't understand what the authors mean by "the electron concentration for the David stars with K+ ions is larger than those without K+ ions due to the Coulomb attraction of the positive charge of K+". If the system is a Mott insulator, the charge on each site should be exactly 1 (in the correlated band). Is this not the case? If the charge in the correlated band is 1, then to which other band is the additional charge transferred? Also, this assumption is in contradiction with the scenario of charge transfer to surface impurities. Which of the two possibil</w:t>
      </w:r>
      <w:r w:rsidR="00BB193E" w:rsidRPr="00BC5F1E">
        <w:rPr>
          <w:rFonts w:ascii="Times New Roman" w:eastAsia="微软雅黑" w:hAnsi="Times New Roman" w:cs="Times New Roman"/>
          <w:color w:val="000000"/>
          <w:kern w:val="0"/>
          <w:sz w:val="24"/>
          <w:szCs w:val="21"/>
        </w:rPr>
        <w:t>ities is then the relevant one?</w:t>
      </w:r>
      <w:r w:rsidRPr="00BC5F1E">
        <w:rPr>
          <w:rFonts w:ascii="Times New Roman" w:eastAsia="微软雅黑" w:hAnsi="Times New Roman" w:cs="Times New Roman"/>
          <w:color w:val="000000"/>
          <w:kern w:val="0"/>
          <w:sz w:val="24"/>
          <w:szCs w:val="21"/>
        </w:rPr>
        <w:t>Or could it be that the physics is more complex than simply charge transfer from K to 1T-TaS2? But if so, the model in Eq. (1) is probably inadequate and the interpretation of the results is not correct.</w:t>
      </w:r>
    </w:p>
    <w:p w:rsidR="00DB7DC3" w:rsidRPr="00EF2918" w:rsidRDefault="005D7445" w:rsidP="00EF2918">
      <w:pPr>
        <w:widowControl/>
        <w:shd w:val="clear" w:color="auto" w:fill="FFFFFF"/>
        <w:snapToGrid w:val="0"/>
        <w:spacing w:afterLines="50"/>
        <w:jc w:val="left"/>
        <w:rPr>
          <w:rFonts w:ascii="Times New Roman" w:eastAsia="微软雅黑" w:hAnsi="Times New Roman" w:cs="Times New Roman"/>
          <w:b/>
          <w:color w:val="0000CC"/>
          <w:kern w:val="0"/>
          <w:sz w:val="24"/>
          <w:szCs w:val="21"/>
          <w:rPrChange w:id="125" w:author="LH" w:date="2019-10-01T00:28:00Z">
            <w:rPr>
              <w:rFonts w:ascii="Arial" w:eastAsia="微软雅黑" w:hAnsi="Arial" w:cs="Arial"/>
              <w:b/>
              <w:color w:val="0000CC"/>
              <w:kern w:val="0"/>
              <w:sz w:val="24"/>
              <w:szCs w:val="21"/>
            </w:rPr>
          </w:rPrChange>
        </w:rPr>
      </w:pPr>
      <w:r w:rsidRPr="00EF2918">
        <w:rPr>
          <w:rFonts w:ascii="Times New Roman" w:eastAsia="微软雅黑" w:hAnsi="Times New Roman" w:cs="Times New Roman"/>
          <w:b/>
          <w:color w:val="0000CC"/>
          <w:kern w:val="0"/>
          <w:sz w:val="24"/>
          <w:szCs w:val="21"/>
          <w:rPrChange w:id="126" w:author="LH" w:date="2019-10-01T00:28:00Z">
            <w:rPr>
              <w:rFonts w:ascii="Arial" w:eastAsia="微软雅黑" w:hAnsi="Arial" w:cs="Arial"/>
              <w:b/>
              <w:color w:val="0000CC"/>
              <w:kern w:val="0"/>
              <w:sz w:val="24"/>
              <w:szCs w:val="21"/>
            </w:rPr>
          </w:rPrChange>
        </w:rPr>
        <w:t>Re:</w:t>
      </w:r>
      <w:r w:rsidR="00070BE8" w:rsidRPr="00EF2918">
        <w:rPr>
          <w:rFonts w:ascii="Times New Roman" w:eastAsia="微软雅黑" w:hAnsi="Times New Roman" w:cs="Times New Roman"/>
          <w:color w:val="0000CC"/>
          <w:kern w:val="0"/>
          <w:sz w:val="24"/>
          <w:szCs w:val="21"/>
          <w:rPrChange w:id="127" w:author="LH" w:date="2019-10-01T00:28:00Z">
            <w:rPr>
              <w:rFonts w:ascii="Arial" w:eastAsia="微软雅黑" w:hAnsi="Arial" w:cs="Arial"/>
              <w:color w:val="0000CC"/>
              <w:kern w:val="0"/>
              <w:sz w:val="24"/>
              <w:szCs w:val="21"/>
            </w:rPr>
          </w:rPrChange>
        </w:rPr>
        <w:t xml:space="preserve">Because the electrons are lost, the </w:t>
      </w:r>
      <w:r w:rsidR="001366B6" w:rsidRPr="00EF2918">
        <w:rPr>
          <w:rFonts w:ascii="Times New Roman" w:eastAsia="微软雅黑" w:hAnsi="Times New Roman" w:cs="Times New Roman"/>
          <w:color w:val="0000CC"/>
          <w:kern w:val="0"/>
          <w:sz w:val="24"/>
          <w:szCs w:val="21"/>
          <w:rPrChange w:id="128" w:author="LH" w:date="2019-10-01T00:28:00Z">
            <w:rPr>
              <w:rFonts w:ascii="Arial" w:eastAsia="微软雅黑" w:hAnsi="Arial" w:cs="Arial"/>
              <w:color w:val="0000CC"/>
              <w:kern w:val="0"/>
              <w:sz w:val="24"/>
              <w:szCs w:val="21"/>
            </w:rPr>
          </w:rPrChange>
        </w:rPr>
        <w:t>adsorbed</w:t>
      </w:r>
      <w:r w:rsidR="00070BE8" w:rsidRPr="00EF2918">
        <w:rPr>
          <w:rFonts w:ascii="Times New Roman" w:eastAsia="微软雅黑" w:hAnsi="Times New Roman" w:cs="Times New Roman"/>
          <w:color w:val="0000CC"/>
          <w:kern w:val="0"/>
          <w:sz w:val="24"/>
          <w:szCs w:val="21"/>
          <w:rPrChange w:id="129" w:author="LH" w:date="2019-10-01T00:28:00Z">
            <w:rPr>
              <w:rFonts w:ascii="Arial" w:eastAsia="微软雅黑" w:hAnsi="Arial" w:cs="Arial"/>
              <w:color w:val="0000CC"/>
              <w:kern w:val="0"/>
              <w:sz w:val="24"/>
              <w:szCs w:val="21"/>
            </w:rPr>
          </w:rPrChange>
        </w:rPr>
        <w:t xml:space="preserve"> K</w:t>
      </w:r>
      <w:r w:rsidR="00070BE8" w:rsidRPr="00EF2918">
        <w:rPr>
          <w:rFonts w:ascii="Times New Roman" w:eastAsia="微软雅黑" w:hAnsi="Times New Roman" w:cs="Times New Roman"/>
          <w:color w:val="0000CC"/>
          <w:kern w:val="0"/>
          <w:sz w:val="24"/>
          <w:szCs w:val="21"/>
          <w:vertAlign w:val="superscript"/>
          <w:rPrChange w:id="130" w:author="LH" w:date="2019-10-01T00:28:00Z">
            <w:rPr>
              <w:rFonts w:ascii="Arial" w:eastAsia="微软雅黑" w:hAnsi="Arial" w:cs="Arial"/>
              <w:color w:val="0000CC"/>
              <w:kern w:val="0"/>
              <w:sz w:val="24"/>
              <w:szCs w:val="21"/>
              <w:vertAlign w:val="superscript"/>
            </w:rPr>
          </w:rPrChange>
        </w:rPr>
        <w:t>+</w:t>
      </w:r>
      <w:r w:rsidR="00070BE8" w:rsidRPr="00EF2918">
        <w:rPr>
          <w:rFonts w:ascii="Times New Roman" w:eastAsia="微软雅黑" w:hAnsi="Times New Roman" w:cs="Times New Roman"/>
          <w:color w:val="0000CC"/>
          <w:kern w:val="0"/>
          <w:sz w:val="24"/>
          <w:szCs w:val="21"/>
          <w:rPrChange w:id="131" w:author="LH" w:date="2019-10-01T00:28:00Z">
            <w:rPr>
              <w:rFonts w:ascii="Arial" w:eastAsia="微软雅黑" w:hAnsi="Arial" w:cs="Arial"/>
              <w:color w:val="0000CC"/>
              <w:kern w:val="0"/>
              <w:sz w:val="24"/>
              <w:szCs w:val="21"/>
            </w:rPr>
          </w:rPrChange>
        </w:rPr>
        <w:t xml:space="preserve"> ions </w:t>
      </w:r>
      <w:r w:rsidR="001366B6" w:rsidRPr="00EF2918">
        <w:rPr>
          <w:rFonts w:ascii="Times New Roman" w:eastAsia="微软雅黑" w:hAnsi="Times New Roman" w:cs="Times New Roman"/>
          <w:color w:val="0000CC"/>
          <w:kern w:val="0"/>
          <w:sz w:val="24"/>
          <w:szCs w:val="21"/>
          <w:rPrChange w:id="132" w:author="LH" w:date="2019-10-01T00:28:00Z">
            <w:rPr>
              <w:rFonts w:ascii="Arial" w:eastAsia="微软雅黑" w:hAnsi="Arial" w:cs="Arial"/>
              <w:color w:val="0000CC"/>
              <w:kern w:val="0"/>
              <w:sz w:val="24"/>
              <w:szCs w:val="21"/>
            </w:rPr>
          </w:rPrChange>
        </w:rPr>
        <w:t xml:space="preserve">have </w:t>
      </w:r>
      <w:r w:rsidR="00070BE8" w:rsidRPr="00EF2918">
        <w:rPr>
          <w:rFonts w:ascii="Times New Roman" w:eastAsia="微软雅黑" w:hAnsi="Times New Roman" w:cs="Times New Roman"/>
          <w:color w:val="0000CC"/>
          <w:kern w:val="0"/>
          <w:sz w:val="24"/>
          <w:szCs w:val="21"/>
          <w:rPrChange w:id="133" w:author="LH" w:date="2019-10-01T00:28:00Z">
            <w:rPr>
              <w:rFonts w:ascii="Arial" w:eastAsia="微软雅黑" w:hAnsi="Arial" w:cs="Arial"/>
              <w:color w:val="0000CC"/>
              <w:kern w:val="0"/>
              <w:sz w:val="24"/>
              <w:szCs w:val="21"/>
            </w:rPr>
          </w:rPrChange>
        </w:rPr>
        <w:t xml:space="preserve">net positive charges, so the additional attractive interaction </w:t>
      </w:r>
      <w:r w:rsidR="00B72E02" w:rsidRPr="00EF2918">
        <w:rPr>
          <w:rFonts w:ascii="Times New Roman" w:eastAsia="微软雅黑" w:hAnsi="Times New Roman" w:cs="Times New Roman"/>
          <w:color w:val="0000CC"/>
          <w:kern w:val="0"/>
          <w:sz w:val="24"/>
          <w:szCs w:val="21"/>
          <w:rPrChange w:id="134" w:author="LH" w:date="2019-10-01T00:28:00Z">
            <w:rPr>
              <w:rFonts w:ascii="Arial" w:eastAsia="微软雅黑" w:hAnsi="Arial" w:cs="Arial"/>
              <w:color w:val="0000CC"/>
              <w:kern w:val="0"/>
              <w:sz w:val="24"/>
              <w:szCs w:val="21"/>
            </w:rPr>
          </w:rPrChange>
        </w:rPr>
        <w:t xml:space="preserve">provided by </w:t>
      </w:r>
      <w:r w:rsidR="00070BE8" w:rsidRPr="00EF2918">
        <w:rPr>
          <w:rFonts w:ascii="Times New Roman" w:eastAsia="微软雅黑" w:hAnsi="Times New Roman" w:cs="Times New Roman"/>
          <w:color w:val="0000CC"/>
          <w:kern w:val="0"/>
          <w:sz w:val="24"/>
          <w:szCs w:val="21"/>
          <w:rPrChange w:id="135" w:author="LH" w:date="2019-10-01T00:28:00Z">
            <w:rPr>
              <w:rFonts w:ascii="Arial" w:eastAsia="微软雅黑" w:hAnsi="Arial" w:cs="Arial"/>
              <w:color w:val="0000CC"/>
              <w:kern w:val="0"/>
              <w:sz w:val="24"/>
              <w:szCs w:val="21"/>
            </w:rPr>
          </w:rPrChange>
        </w:rPr>
        <w:t>the K</w:t>
      </w:r>
      <w:r w:rsidR="00070BE8" w:rsidRPr="00EF2918">
        <w:rPr>
          <w:rFonts w:ascii="Times New Roman" w:eastAsia="微软雅黑" w:hAnsi="Times New Roman" w:cs="Times New Roman"/>
          <w:color w:val="0000CC"/>
          <w:kern w:val="0"/>
          <w:sz w:val="24"/>
          <w:szCs w:val="21"/>
          <w:vertAlign w:val="superscript"/>
          <w:rPrChange w:id="136" w:author="LH" w:date="2019-10-01T00:28:00Z">
            <w:rPr>
              <w:rFonts w:ascii="Arial" w:eastAsia="微软雅黑" w:hAnsi="Arial" w:cs="Arial"/>
              <w:color w:val="0000CC"/>
              <w:kern w:val="0"/>
              <w:sz w:val="24"/>
              <w:szCs w:val="21"/>
              <w:vertAlign w:val="superscript"/>
            </w:rPr>
          </w:rPrChange>
        </w:rPr>
        <w:t>+</w:t>
      </w:r>
      <w:r w:rsidR="00070BE8" w:rsidRPr="00EF2918">
        <w:rPr>
          <w:rFonts w:ascii="Times New Roman" w:eastAsia="微软雅黑" w:hAnsi="Times New Roman" w:cs="Times New Roman"/>
          <w:color w:val="0000CC"/>
          <w:kern w:val="0"/>
          <w:sz w:val="24"/>
          <w:szCs w:val="21"/>
          <w:rPrChange w:id="137" w:author="LH" w:date="2019-10-01T00:28:00Z">
            <w:rPr>
              <w:rFonts w:ascii="Arial" w:eastAsia="微软雅黑" w:hAnsi="Arial" w:cs="Arial"/>
              <w:color w:val="0000CC"/>
              <w:kern w:val="0"/>
              <w:sz w:val="24"/>
              <w:szCs w:val="21"/>
            </w:rPr>
          </w:rPrChange>
        </w:rPr>
        <w:t xml:space="preserve"> ion</w:t>
      </w:r>
      <w:r w:rsidR="0067123D" w:rsidRPr="00EF2918">
        <w:rPr>
          <w:rFonts w:ascii="Times New Roman" w:eastAsia="微软雅黑" w:hAnsi="Times New Roman" w:cs="Times New Roman"/>
          <w:color w:val="0000CC"/>
          <w:kern w:val="0"/>
          <w:sz w:val="24"/>
          <w:szCs w:val="21"/>
          <w:rPrChange w:id="138" w:author="LH" w:date="2019-10-01T00:28:00Z">
            <w:rPr>
              <w:rFonts w:ascii="Arial" w:eastAsia="微软雅黑" w:hAnsi="Arial" w:cs="Arial"/>
              <w:color w:val="0000CC"/>
              <w:kern w:val="0"/>
              <w:sz w:val="24"/>
              <w:szCs w:val="21"/>
            </w:rPr>
          </w:rPrChange>
        </w:rPr>
        <w:t xml:space="preserve">s </w:t>
      </w:r>
      <w:r w:rsidR="00310169" w:rsidRPr="00EF2918">
        <w:rPr>
          <w:rFonts w:ascii="Times New Roman" w:eastAsia="微软雅黑" w:hAnsi="Times New Roman" w:cs="Times New Roman"/>
          <w:color w:val="0000CC"/>
          <w:kern w:val="0"/>
          <w:sz w:val="24"/>
          <w:szCs w:val="21"/>
          <w:rPrChange w:id="139" w:author="LH" w:date="2019-10-01T00:28:00Z">
            <w:rPr>
              <w:rFonts w:ascii="Arial" w:eastAsia="微软雅黑" w:hAnsi="Arial" w:cs="Arial"/>
              <w:color w:val="0000CC"/>
              <w:kern w:val="0"/>
              <w:sz w:val="24"/>
              <w:szCs w:val="21"/>
            </w:rPr>
          </w:rPrChange>
        </w:rPr>
        <w:t>can</w:t>
      </w:r>
      <w:ins w:id="140" w:author="LH" w:date="2019-10-01T00:29:00Z">
        <w:r w:rsidR="00EF2918">
          <w:rPr>
            <w:rFonts w:ascii="Times New Roman" w:eastAsia="微软雅黑" w:hAnsi="Times New Roman" w:cs="Times New Roman" w:hint="eastAsia"/>
            <w:color w:val="0000CC"/>
            <w:kern w:val="0"/>
            <w:sz w:val="24"/>
            <w:szCs w:val="21"/>
          </w:rPr>
          <w:t xml:space="preserve"> </w:t>
        </w:r>
      </w:ins>
      <w:r w:rsidR="00070BE8" w:rsidRPr="00EF2918">
        <w:rPr>
          <w:rFonts w:ascii="Times New Roman" w:eastAsia="微软雅黑" w:hAnsi="Times New Roman" w:cs="Times New Roman"/>
          <w:color w:val="0000CC"/>
          <w:kern w:val="0"/>
          <w:sz w:val="24"/>
          <w:szCs w:val="21"/>
          <w:rPrChange w:id="141" w:author="LH" w:date="2019-10-01T00:28:00Z">
            <w:rPr>
              <w:rFonts w:ascii="Arial" w:eastAsia="微软雅黑" w:hAnsi="Arial" w:cs="Arial"/>
              <w:color w:val="0000CC"/>
              <w:kern w:val="0"/>
              <w:sz w:val="24"/>
              <w:szCs w:val="21"/>
            </w:rPr>
          </w:rPrChange>
        </w:rPr>
        <w:t xml:space="preserve">counteract the repulsive interaction between electrons on the sites where </w:t>
      </w:r>
      <w:r w:rsidR="005E2B0B" w:rsidRPr="00EF2918">
        <w:rPr>
          <w:rFonts w:ascii="Times New Roman" w:eastAsia="微软雅黑" w:hAnsi="Times New Roman" w:cs="Times New Roman"/>
          <w:color w:val="0000CC"/>
          <w:kern w:val="0"/>
          <w:sz w:val="24"/>
          <w:szCs w:val="21"/>
          <w:rPrChange w:id="142" w:author="LH" w:date="2019-10-01T00:28:00Z">
            <w:rPr>
              <w:rFonts w:ascii="Arial" w:eastAsia="微软雅黑" w:hAnsi="Arial" w:cs="Arial"/>
              <w:color w:val="0000CC"/>
              <w:kern w:val="0"/>
              <w:sz w:val="24"/>
              <w:szCs w:val="21"/>
            </w:rPr>
          </w:rPrChange>
        </w:rPr>
        <w:t xml:space="preserve">the </w:t>
      </w:r>
      <w:r w:rsidR="00070BE8" w:rsidRPr="00EF2918">
        <w:rPr>
          <w:rFonts w:ascii="Times New Roman" w:eastAsia="微软雅黑" w:hAnsi="Times New Roman" w:cs="Times New Roman"/>
          <w:color w:val="0000CC"/>
          <w:kern w:val="0"/>
          <w:sz w:val="24"/>
          <w:szCs w:val="21"/>
          <w:rPrChange w:id="143" w:author="LH" w:date="2019-10-01T00:28:00Z">
            <w:rPr>
              <w:rFonts w:ascii="Arial" w:eastAsia="微软雅黑" w:hAnsi="Arial" w:cs="Arial"/>
              <w:color w:val="0000CC"/>
              <w:kern w:val="0"/>
              <w:sz w:val="24"/>
              <w:szCs w:val="21"/>
            </w:rPr>
          </w:rPrChange>
        </w:rPr>
        <w:t>K</w:t>
      </w:r>
      <w:r w:rsidR="005E2B0B" w:rsidRPr="00EF2918">
        <w:rPr>
          <w:rFonts w:ascii="Times New Roman" w:eastAsia="微软雅黑" w:hAnsi="Times New Roman" w:cs="Times New Roman"/>
          <w:color w:val="0000CC"/>
          <w:kern w:val="0"/>
          <w:sz w:val="24"/>
          <w:szCs w:val="21"/>
          <w:vertAlign w:val="superscript"/>
          <w:rPrChange w:id="144" w:author="LH" w:date="2019-10-01T00:28:00Z">
            <w:rPr>
              <w:rFonts w:ascii="Arial" w:eastAsia="微软雅黑" w:hAnsi="Arial" w:cs="Arial"/>
              <w:color w:val="0000CC"/>
              <w:kern w:val="0"/>
              <w:sz w:val="24"/>
              <w:szCs w:val="21"/>
              <w:vertAlign w:val="superscript"/>
            </w:rPr>
          </w:rPrChange>
        </w:rPr>
        <w:t>+</w:t>
      </w:r>
      <w:r w:rsidR="005E2B0B" w:rsidRPr="00EF2918">
        <w:rPr>
          <w:rFonts w:ascii="Times New Roman" w:eastAsia="微软雅黑" w:hAnsi="Times New Roman" w:cs="Times New Roman"/>
          <w:color w:val="0000CC"/>
          <w:kern w:val="0"/>
          <w:sz w:val="24"/>
          <w:szCs w:val="21"/>
          <w:rPrChange w:id="145" w:author="LH" w:date="2019-10-01T00:28:00Z">
            <w:rPr>
              <w:rFonts w:ascii="Arial" w:eastAsia="微软雅黑" w:hAnsi="Arial" w:cs="Arial"/>
              <w:color w:val="0000CC"/>
              <w:kern w:val="0"/>
              <w:sz w:val="24"/>
              <w:szCs w:val="21"/>
            </w:rPr>
          </w:rPrChange>
        </w:rPr>
        <w:t xml:space="preserve"> ion</w:t>
      </w:r>
      <w:r w:rsidR="0067123D" w:rsidRPr="00EF2918">
        <w:rPr>
          <w:rFonts w:ascii="Times New Roman" w:eastAsia="微软雅黑" w:hAnsi="Times New Roman" w:cs="Times New Roman"/>
          <w:color w:val="0000CC"/>
          <w:kern w:val="0"/>
          <w:sz w:val="24"/>
          <w:szCs w:val="21"/>
          <w:rPrChange w:id="146" w:author="LH" w:date="2019-10-01T00:28:00Z">
            <w:rPr>
              <w:rFonts w:ascii="Arial" w:eastAsia="微软雅黑" w:hAnsi="Arial" w:cs="Arial"/>
              <w:color w:val="0000CC"/>
              <w:kern w:val="0"/>
              <w:sz w:val="24"/>
              <w:szCs w:val="21"/>
            </w:rPr>
          </w:rPrChange>
        </w:rPr>
        <w:t>s</w:t>
      </w:r>
      <w:ins w:id="147" w:author="LH" w:date="2019-10-01T00:28:00Z">
        <w:r w:rsidR="00EF2918" w:rsidRPr="00EF2918">
          <w:rPr>
            <w:rFonts w:ascii="Times New Roman" w:eastAsia="微软雅黑" w:hAnsi="Times New Roman" w:cs="Times New Roman"/>
            <w:color w:val="0000CC"/>
            <w:kern w:val="0"/>
            <w:sz w:val="24"/>
            <w:szCs w:val="21"/>
            <w:rPrChange w:id="148" w:author="LH" w:date="2019-10-01T00:28:00Z">
              <w:rPr>
                <w:rFonts w:ascii="Arial" w:eastAsia="微软雅黑" w:hAnsi="Arial" w:cs="Arial" w:hint="eastAsia"/>
                <w:color w:val="0000CC"/>
                <w:kern w:val="0"/>
                <w:sz w:val="24"/>
                <w:szCs w:val="21"/>
              </w:rPr>
            </w:rPrChange>
          </w:rPr>
          <w:t xml:space="preserve"> </w:t>
        </w:r>
      </w:ins>
      <w:r w:rsidR="0067123D" w:rsidRPr="00EF2918">
        <w:rPr>
          <w:rFonts w:ascii="Times New Roman" w:eastAsia="微软雅黑" w:hAnsi="Times New Roman" w:cs="Times New Roman"/>
          <w:color w:val="0000CC"/>
          <w:kern w:val="0"/>
          <w:sz w:val="24"/>
          <w:szCs w:val="21"/>
          <w:rPrChange w:id="149" w:author="LH" w:date="2019-10-01T00:28:00Z">
            <w:rPr>
              <w:rFonts w:ascii="Arial" w:eastAsia="微软雅黑" w:hAnsi="Arial" w:cs="Arial"/>
              <w:color w:val="0000CC"/>
              <w:kern w:val="0"/>
              <w:sz w:val="24"/>
              <w:szCs w:val="21"/>
            </w:rPr>
          </w:rPrChange>
        </w:rPr>
        <w:t>are</w:t>
      </w:r>
      <w:ins w:id="150" w:author="LH" w:date="2019-10-01T00:29:00Z">
        <w:r w:rsidR="00EF2918">
          <w:rPr>
            <w:rFonts w:ascii="Times New Roman" w:eastAsia="微软雅黑" w:hAnsi="Times New Roman" w:cs="Times New Roman" w:hint="eastAsia"/>
            <w:color w:val="0000CC"/>
            <w:kern w:val="0"/>
            <w:sz w:val="24"/>
            <w:szCs w:val="21"/>
          </w:rPr>
          <w:t xml:space="preserve"> </w:t>
        </w:r>
      </w:ins>
      <w:r w:rsidR="00070BE8" w:rsidRPr="00EF2918">
        <w:rPr>
          <w:rFonts w:ascii="Times New Roman" w:eastAsia="微软雅黑" w:hAnsi="Times New Roman" w:cs="Times New Roman"/>
          <w:color w:val="0000CC"/>
          <w:kern w:val="0"/>
          <w:sz w:val="24"/>
          <w:szCs w:val="21"/>
          <w:rPrChange w:id="151" w:author="LH" w:date="2019-10-01T00:28:00Z">
            <w:rPr>
              <w:rFonts w:ascii="Arial" w:eastAsia="微软雅黑" w:hAnsi="Arial" w:cs="Arial"/>
              <w:color w:val="0000CC"/>
              <w:kern w:val="0"/>
              <w:sz w:val="24"/>
              <w:szCs w:val="21"/>
            </w:rPr>
          </w:rPrChange>
        </w:rPr>
        <w:t xml:space="preserve">absorbed. This is equivalent to the reduction of the effective on-site repulsion </w:t>
      </w:r>
      <w:r w:rsidR="00070BE8" w:rsidRPr="00EF2918">
        <w:rPr>
          <w:rFonts w:ascii="Times New Roman" w:eastAsia="微软雅黑" w:hAnsi="Times New Roman" w:cs="Times New Roman"/>
          <w:i/>
          <w:color w:val="0000CC"/>
          <w:kern w:val="0"/>
          <w:sz w:val="24"/>
          <w:szCs w:val="21"/>
          <w:rPrChange w:id="152" w:author="LH" w:date="2019-10-01T00:28:00Z">
            <w:rPr>
              <w:rFonts w:ascii="Arial" w:eastAsia="微软雅黑" w:hAnsi="Arial" w:cs="Arial"/>
              <w:i/>
              <w:color w:val="0000CC"/>
              <w:kern w:val="0"/>
              <w:sz w:val="24"/>
              <w:szCs w:val="21"/>
            </w:rPr>
          </w:rPrChange>
        </w:rPr>
        <w:t>U</w:t>
      </w:r>
      <w:r w:rsidR="00070BE8" w:rsidRPr="00EF2918">
        <w:rPr>
          <w:rFonts w:ascii="Times New Roman" w:eastAsia="微软雅黑" w:hAnsi="Times New Roman" w:cs="Times New Roman"/>
          <w:color w:val="0000CC"/>
          <w:kern w:val="0"/>
          <w:sz w:val="24"/>
          <w:szCs w:val="21"/>
          <w:rPrChange w:id="153" w:author="LH" w:date="2019-10-01T00:28:00Z">
            <w:rPr>
              <w:rFonts w:ascii="Arial" w:eastAsia="微软雅黑" w:hAnsi="Arial" w:cs="Arial"/>
              <w:color w:val="0000CC"/>
              <w:kern w:val="0"/>
              <w:sz w:val="24"/>
              <w:szCs w:val="21"/>
            </w:rPr>
          </w:rPrChange>
        </w:rPr>
        <w:t xml:space="preserve"> for the David stars with K</w:t>
      </w:r>
      <w:r w:rsidR="00070BE8" w:rsidRPr="00EF2918">
        <w:rPr>
          <w:rFonts w:ascii="Times New Roman" w:eastAsia="微软雅黑" w:hAnsi="Times New Roman" w:cs="Times New Roman"/>
          <w:color w:val="0000CC"/>
          <w:kern w:val="0"/>
          <w:sz w:val="24"/>
          <w:szCs w:val="21"/>
          <w:vertAlign w:val="superscript"/>
          <w:rPrChange w:id="154" w:author="LH" w:date="2019-10-01T00:28:00Z">
            <w:rPr>
              <w:rFonts w:ascii="Arial" w:eastAsia="微软雅黑" w:hAnsi="Arial" w:cs="Arial"/>
              <w:color w:val="0000CC"/>
              <w:kern w:val="0"/>
              <w:sz w:val="24"/>
              <w:szCs w:val="21"/>
              <w:vertAlign w:val="superscript"/>
            </w:rPr>
          </w:rPrChange>
        </w:rPr>
        <w:t>+</w:t>
      </w:r>
      <w:r w:rsidR="00070BE8" w:rsidRPr="00EF2918">
        <w:rPr>
          <w:rFonts w:ascii="Times New Roman" w:eastAsia="微软雅黑" w:hAnsi="Times New Roman" w:cs="Times New Roman"/>
          <w:color w:val="0000CC"/>
          <w:kern w:val="0"/>
          <w:sz w:val="24"/>
          <w:szCs w:val="21"/>
          <w:rPrChange w:id="155" w:author="LH" w:date="2019-10-01T00:28:00Z">
            <w:rPr>
              <w:rFonts w:ascii="Arial" w:eastAsia="微软雅黑" w:hAnsi="Arial" w:cs="Arial"/>
              <w:color w:val="0000CC"/>
              <w:kern w:val="0"/>
              <w:sz w:val="24"/>
              <w:szCs w:val="21"/>
            </w:rPr>
          </w:rPrChange>
        </w:rPr>
        <w:t xml:space="preserve"> ions. </w:t>
      </w:r>
      <w:r w:rsidR="0055378C" w:rsidRPr="00EF2918">
        <w:rPr>
          <w:rFonts w:ascii="Times New Roman" w:eastAsia="微软雅黑" w:hAnsi="Times New Roman" w:cs="Times New Roman"/>
          <w:color w:val="0000CC"/>
          <w:kern w:val="0"/>
          <w:sz w:val="24"/>
          <w:szCs w:val="21"/>
          <w:rPrChange w:id="156" w:author="LH" w:date="2019-10-01T00:28:00Z">
            <w:rPr>
              <w:rFonts w:ascii="Arial" w:eastAsia="微软雅黑" w:hAnsi="Arial" w:cs="Arial"/>
              <w:color w:val="0000CC"/>
              <w:kern w:val="0"/>
              <w:sz w:val="24"/>
              <w:szCs w:val="21"/>
            </w:rPr>
          </w:rPrChange>
        </w:rPr>
        <w:t xml:space="preserve">Because of the </w:t>
      </w:r>
      <w:r w:rsidR="00070BE8" w:rsidRPr="00EF2918">
        <w:rPr>
          <w:rFonts w:ascii="Times New Roman" w:eastAsia="微软雅黑" w:hAnsi="Times New Roman" w:cs="Times New Roman"/>
          <w:color w:val="0000CC"/>
          <w:kern w:val="0"/>
          <w:sz w:val="24"/>
          <w:szCs w:val="21"/>
          <w:rPrChange w:id="157" w:author="LH" w:date="2019-10-01T00:28:00Z">
            <w:rPr>
              <w:rFonts w:ascii="Arial" w:eastAsia="微软雅黑" w:hAnsi="Arial" w:cs="Arial"/>
              <w:color w:val="0000CC"/>
              <w:kern w:val="0"/>
              <w:sz w:val="24"/>
              <w:szCs w:val="21"/>
            </w:rPr>
          </w:rPrChange>
        </w:rPr>
        <w:t>reduc</w:t>
      </w:r>
      <w:r w:rsidR="00B367AF" w:rsidRPr="00EF2918">
        <w:rPr>
          <w:rFonts w:ascii="Times New Roman" w:eastAsia="微软雅黑" w:hAnsi="Times New Roman" w:cs="Times New Roman"/>
          <w:color w:val="0000CC"/>
          <w:kern w:val="0"/>
          <w:sz w:val="24"/>
          <w:szCs w:val="21"/>
          <w:rPrChange w:id="158" w:author="LH" w:date="2019-10-01T00:28:00Z">
            <w:rPr>
              <w:rFonts w:ascii="Arial" w:eastAsia="微软雅黑" w:hAnsi="Arial" w:cs="Arial"/>
              <w:color w:val="0000CC"/>
              <w:kern w:val="0"/>
              <w:sz w:val="24"/>
              <w:szCs w:val="21"/>
            </w:rPr>
          </w:rPrChange>
        </w:rPr>
        <w:t>ed</w:t>
      </w:r>
      <w:ins w:id="159" w:author="LH" w:date="2019-10-01T00:28:00Z">
        <w:r w:rsidR="00EF2918" w:rsidRPr="00EF2918">
          <w:rPr>
            <w:rFonts w:ascii="Times New Roman" w:eastAsia="微软雅黑" w:hAnsi="Times New Roman" w:cs="Times New Roman"/>
            <w:color w:val="0000CC"/>
            <w:kern w:val="0"/>
            <w:sz w:val="24"/>
            <w:szCs w:val="21"/>
            <w:rPrChange w:id="160" w:author="LH" w:date="2019-10-01T00:28:00Z">
              <w:rPr>
                <w:rFonts w:ascii="Arial" w:eastAsia="微软雅黑" w:hAnsi="Arial" w:cs="Arial" w:hint="eastAsia"/>
                <w:color w:val="0000CC"/>
                <w:kern w:val="0"/>
                <w:sz w:val="24"/>
                <w:szCs w:val="21"/>
              </w:rPr>
            </w:rPrChange>
          </w:rPr>
          <w:t xml:space="preserve"> </w:t>
        </w:r>
      </w:ins>
      <w:r w:rsidR="00070BE8" w:rsidRPr="00EF2918">
        <w:rPr>
          <w:rFonts w:ascii="Times New Roman" w:eastAsia="微软雅黑" w:hAnsi="Times New Roman" w:cs="Times New Roman"/>
          <w:i/>
          <w:color w:val="0000CC"/>
          <w:kern w:val="0"/>
          <w:sz w:val="24"/>
          <w:szCs w:val="21"/>
          <w:rPrChange w:id="161" w:author="LH" w:date="2019-10-01T00:28:00Z">
            <w:rPr>
              <w:rFonts w:ascii="Arial" w:eastAsia="微软雅黑" w:hAnsi="Arial" w:cs="Arial"/>
              <w:i/>
              <w:color w:val="0000CC"/>
              <w:kern w:val="0"/>
              <w:sz w:val="24"/>
              <w:szCs w:val="21"/>
            </w:rPr>
          </w:rPrChange>
        </w:rPr>
        <w:t>U</w:t>
      </w:r>
      <w:r w:rsidR="0055378C" w:rsidRPr="00EF2918">
        <w:rPr>
          <w:rFonts w:ascii="Times New Roman" w:eastAsia="微软雅黑" w:hAnsi="Times New Roman" w:cs="Times New Roman"/>
          <w:color w:val="0000CC"/>
          <w:kern w:val="0"/>
          <w:sz w:val="24"/>
          <w:szCs w:val="21"/>
          <w:rPrChange w:id="162" w:author="LH" w:date="2019-10-01T00:28:00Z">
            <w:rPr>
              <w:rFonts w:ascii="Arial" w:eastAsia="微软雅黑" w:hAnsi="Arial" w:cs="Arial"/>
              <w:color w:val="0000CC"/>
              <w:kern w:val="0"/>
              <w:sz w:val="24"/>
              <w:szCs w:val="21"/>
            </w:rPr>
          </w:rPrChange>
        </w:rPr>
        <w:t xml:space="preserve">, </w:t>
      </w:r>
      <w:r w:rsidR="001366B6" w:rsidRPr="00EF2918">
        <w:rPr>
          <w:rFonts w:ascii="Times New Roman" w:eastAsia="微软雅黑" w:hAnsi="Times New Roman" w:cs="Times New Roman"/>
          <w:color w:val="0000CC"/>
          <w:kern w:val="0"/>
          <w:sz w:val="24"/>
          <w:szCs w:val="21"/>
          <w:rPrChange w:id="163" w:author="LH" w:date="2019-10-01T00:28:00Z">
            <w:rPr>
              <w:rFonts w:ascii="Arial" w:eastAsia="微软雅黑" w:hAnsi="Arial" w:cs="Arial"/>
              <w:color w:val="0000CC"/>
              <w:kern w:val="0"/>
              <w:sz w:val="24"/>
              <w:szCs w:val="21"/>
            </w:rPr>
          </w:rPrChange>
        </w:rPr>
        <w:t>it</w:t>
      </w:r>
      <w:ins w:id="164" w:author="LH" w:date="2019-10-01T00:29:00Z">
        <w:r w:rsidR="00EF2918">
          <w:rPr>
            <w:rFonts w:ascii="Times New Roman" w:eastAsia="微软雅黑" w:hAnsi="Times New Roman" w:cs="Times New Roman" w:hint="eastAsia"/>
            <w:color w:val="0000CC"/>
            <w:kern w:val="0"/>
            <w:sz w:val="24"/>
            <w:szCs w:val="21"/>
          </w:rPr>
          <w:t xml:space="preserve"> </w:t>
        </w:r>
      </w:ins>
      <w:r w:rsidR="001366B6" w:rsidRPr="00EF2918">
        <w:rPr>
          <w:rFonts w:ascii="Times New Roman" w:eastAsia="微软雅黑" w:hAnsi="Times New Roman" w:cs="Times New Roman"/>
          <w:color w:val="0000CC"/>
          <w:kern w:val="0"/>
          <w:sz w:val="24"/>
          <w:szCs w:val="21"/>
          <w:rPrChange w:id="165" w:author="LH" w:date="2019-10-01T00:28:00Z">
            <w:rPr>
              <w:rFonts w:ascii="Arial" w:eastAsia="微软雅黑" w:hAnsi="Arial" w:cs="Arial"/>
              <w:color w:val="0000CC"/>
              <w:kern w:val="0"/>
              <w:sz w:val="24"/>
              <w:szCs w:val="21"/>
            </w:rPr>
          </w:rPrChange>
        </w:rPr>
        <w:t xml:space="preserve">is </w:t>
      </w:r>
      <w:r w:rsidR="0055378C" w:rsidRPr="00EF2918">
        <w:rPr>
          <w:rFonts w:ascii="Times New Roman" w:eastAsia="微软雅黑" w:hAnsi="Times New Roman" w:cs="Times New Roman"/>
          <w:color w:val="0000CC"/>
          <w:kern w:val="0"/>
          <w:sz w:val="24"/>
          <w:szCs w:val="21"/>
          <w:rPrChange w:id="166" w:author="LH" w:date="2019-10-01T00:28:00Z">
            <w:rPr>
              <w:rFonts w:ascii="Arial" w:eastAsia="微软雅黑" w:hAnsi="Arial" w:cs="Arial"/>
              <w:color w:val="0000CC"/>
              <w:kern w:val="0"/>
              <w:sz w:val="24"/>
              <w:szCs w:val="21"/>
            </w:rPr>
          </w:rPrChange>
        </w:rPr>
        <w:t xml:space="preserve">more favorable in energy </w:t>
      </w:r>
      <w:r w:rsidR="001366B6" w:rsidRPr="00EF2918">
        <w:rPr>
          <w:rFonts w:ascii="Times New Roman" w:eastAsia="微软雅黑" w:hAnsi="Times New Roman" w:cs="Times New Roman"/>
          <w:color w:val="0000CC"/>
          <w:kern w:val="0"/>
          <w:sz w:val="24"/>
          <w:szCs w:val="21"/>
          <w:rPrChange w:id="167" w:author="LH" w:date="2019-10-01T00:28:00Z">
            <w:rPr>
              <w:rFonts w:ascii="Arial" w:eastAsia="微软雅黑" w:hAnsi="Arial" w:cs="Arial"/>
              <w:color w:val="0000CC"/>
              <w:kern w:val="0"/>
              <w:sz w:val="24"/>
              <w:szCs w:val="21"/>
            </w:rPr>
          </w:rPrChange>
        </w:rPr>
        <w:t xml:space="preserve">for the doping electrons </w:t>
      </w:r>
      <w:r w:rsidR="00070BE8" w:rsidRPr="00EF2918">
        <w:rPr>
          <w:rFonts w:ascii="Times New Roman" w:eastAsia="微软雅黑" w:hAnsi="Times New Roman" w:cs="Times New Roman"/>
          <w:color w:val="0000CC"/>
          <w:kern w:val="0"/>
          <w:sz w:val="24"/>
          <w:szCs w:val="21"/>
          <w:rPrChange w:id="168" w:author="LH" w:date="2019-10-01T00:28:00Z">
            <w:rPr>
              <w:rFonts w:ascii="Arial" w:eastAsia="微软雅黑" w:hAnsi="Arial" w:cs="Arial"/>
              <w:color w:val="0000CC"/>
              <w:kern w:val="0"/>
              <w:sz w:val="24"/>
              <w:szCs w:val="21"/>
            </w:rPr>
          </w:rPrChange>
        </w:rPr>
        <w:t>to occupy the David stars with K</w:t>
      </w:r>
      <w:r w:rsidR="00070BE8" w:rsidRPr="00EF2918">
        <w:rPr>
          <w:rFonts w:ascii="Times New Roman" w:eastAsia="微软雅黑" w:hAnsi="Times New Roman" w:cs="Times New Roman"/>
          <w:color w:val="0000CC"/>
          <w:kern w:val="0"/>
          <w:sz w:val="24"/>
          <w:szCs w:val="21"/>
          <w:vertAlign w:val="superscript"/>
          <w:rPrChange w:id="169" w:author="LH" w:date="2019-10-01T00:28:00Z">
            <w:rPr>
              <w:rFonts w:ascii="Arial" w:eastAsia="微软雅黑" w:hAnsi="Arial" w:cs="Arial"/>
              <w:color w:val="0000CC"/>
              <w:kern w:val="0"/>
              <w:sz w:val="24"/>
              <w:szCs w:val="21"/>
              <w:vertAlign w:val="superscript"/>
            </w:rPr>
          </w:rPrChange>
        </w:rPr>
        <w:t>+</w:t>
      </w:r>
      <w:r w:rsidR="00070BE8" w:rsidRPr="00EF2918">
        <w:rPr>
          <w:rFonts w:ascii="Times New Roman" w:eastAsia="微软雅黑" w:hAnsi="Times New Roman" w:cs="Times New Roman"/>
          <w:color w:val="0000CC"/>
          <w:kern w:val="0"/>
          <w:sz w:val="24"/>
          <w:szCs w:val="21"/>
          <w:rPrChange w:id="170" w:author="LH" w:date="2019-10-01T00:28:00Z">
            <w:rPr>
              <w:rFonts w:ascii="Arial" w:eastAsia="微软雅黑" w:hAnsi="Arial" w:cs="Arial"/>
              <w:color w:val="0000CC"/>
              <w:kern w:val="0"/>
              <w:sz w:val="24"/>
              <w:szCs w:val="21"/>
            </w:rPr>
          </w:rPrChange>
        </w:rPr>
        <w:t xml:space="preserve"> ions. Therefore, the electron concentration for the David stars with K</w:t>
      </w:r>
      <w:r w:rsidR="00070BE8" w:rsidRPr="00EF2918">
        <w:rPr>
          <w:rFonts w:ascii="Times New Roman" w:eastAsia="微软雅黑" w:hAnsi="Times New Roman" w:cs="Times New Roman"/>
          <w:color w:val="0000CC"/>
          <w:kern w:val="0"/>
          <w:sz w:val="24"/>
          <w:szCs w:val="21"/>
          <w:vertAlign w:val="superscript"/>
          <w:rPrChange w:id="171" w:author="LH" w:date="2019-10-01T00:28:00Z">
            <w:rPr>
              <w:rFonts w:ascii="Arial" w:eastAsia="微软雅黑" w:hAnsi="Arial" w:cs="Arial"/>
              <w:color w:val="0000CC"/>
              <w:kern w:val="0"/>
              <w:sz w:val="24"/>
              <w:szCs w:val="21"/>
              <w:vertAlign w:val="superscript"/>
            </w:rPr>
          </w:rPrChange>
        </w:rPr>
        <w:t>+</w:t>
      </w:r>
      <w:r w:rsidR="00070BE8" w:rsidRPr="00EF2918">
        <w:rPr>
          <w:rFonts w:ascii="Times New Roman" w:eastAsia="微软雅黑" w:hAnsi="Times New Roman" w:cs="Times New Roman"/>
          <w:color w:val="0000CC"/>
          <w:kern w:val="0"/>
          <w:sz w:val="24"/>
          <w:szCs w:val="21"/>
          <w:rPrChange w:id="172" w:author="LH" w:date="2019-10-01T00:28:00Z">
            <w:rPr>
              <w:rFonts w:ascii="Arial" w:eastAsia="微软雅黑" w:hAnsi="Arial" w:cs="Arial"/>
              <w:color w:val="0000CC"/>
              <w:kern w:val="0"/>
              <w:sz w:val="24"/>
              <w:szCs w:val="21"/>
            </w:rPr>
          </w:rPrChange>
        </w:rPr>
        <w:t xml:space="preserve"> ions is larger than those without K</w:t>
      </w:r>
      <w:r w:rsidR="00070BE8" w:rsidRPr="00EF2918">
        <w:rPr>
          <w:rFonts w:ascii="Times New Roman" w:eastAsia="微软雅黑" w:hAnsi="Times New Roman" w:cs="Times New Roman"/>
          <w:color w:val="0000CC"/>
          <w:kern w:val="0"/>
          <w:sz w:val="24"/>
          <w:szCs w:val="21"/>
          <w:vertAlign w:val="superscript"/>
          <w:rPrChange w:id="173" w:author="LH" w:date="2019-10-01T00:28:00Z">
            <w:rPr>
              <w:rFonts w:ascii="Arial" w:eastAsia="微软雅黑" w:hAnsi="Arial" w:cs="Arial"/>
              <w:color w:val="0000CC"/>
              <w:kern w:val="0"/>
              <w:sz w:val="24"/>
              <w:szCs w:val="21"/>
              <w:vertAlign w:val="superscript"/>
            </w:rPr>
          </w:rPrChange>
        </w:rPr>
        <w:t>+</w:t>
      </w:r>
      <w:r w:rsidR="00070BE8" w:rsidRPr="00EF2918">
        <w:rPr>
          <w:rFonts w:ascii="Times New Roman" w:eastAsia="微软雅黑" w:hAnsi="Times New Roman" w:cs="Times New Roman"/>
          <w:color w:val="0000CC"/>
          <w:kern w:val="0"/>
          <w:sz w:val="24"/>
          <w:szCs w:val="21"/>
          <w:rPrChange w:id="174" w:author="LH" w:date="2019-10-01T00:28:00Z">
            <w:rPr>
              <w:rFonts w:ascii="Arial" w:eastAsia="微软雅黑" w:hAnsi="Arial" w:cs="Arial"/>
              <w:color w:val="0000CC"/>
              <w:kern w:val="0"/>
              <w:sz w:val="24"/>
              <w:szCs w:val="21"/>
            </w:rPr>
          </w:rPrChange>
        </w:rPr>
        <w:t xml:space="preserve"> ions.</w:t>
      </w:r>
    </w:p>
    <w:p w:rsidR="000104CF" w:rsidRPr="00EF2918" w:rsidRDefault="00A40D5D"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175" w:author="LH" w:date="2019-10-01T00:28:00Z">
            <w:rPr>
              <w:rFonts w:ascii="Arial" w:eastAsia="微软雅黑" w:hAnsi="Arial" w:cs="Arial"/>
              <w:color w:val="0000CC"/>
              <w:kern w:val="0"/>
              <w:sz w:val="24"/>
              <w:szCs w:val="21"/>
            </w:rPr>
          </w:rPrChange>
        </w:rPr>
      </w:pPr>
      <w:r w:rsidRPr="00EF2918">
        <w:rPr>
          <w:rFonts w:ascii="Times New Roman" w:eastAsia="微软雅黑" w:hAnsi="Times New Roman" w:cs="Times New Roman"/>
          <w:color w:val="0000CC"/>
          <w:kern w:val="0"/>
          <w:sz w:val="24"/>
          <w:szCs w:val="21"/>
          <w:rPrChange w:id="176" w:author="LH" w:date="2019-10-01T00:28:00Z">
            <w:rPr>
              <w:rFonts w:ascii="Arial" w:eastAsia="微软雅黑" w:hAnsi="Arial" w:cs="Arial"/>
              <w:color w:val="0000CC"/>
              <w:kern w:val="0"/>
              <w:sz w:val="24"/>
              <w:szCs w:val="21"/>
            </w:rPr>
          </w:rPrChange>
        </w:rPr>
        <w:t>O</w:t>
      </w:r>
      <w:r w:rsidR="00DD64F4" w:rsidRPr="00EF2918">
        <w:rPr>
          <w:rFonts w:ascii="Times New Roman" w:eastAsia="微软雅黑" w:hAnsi="Times New Roman" w:cs="Times New Roman"/>
          <w:color w:val="0000CC"/>
          <w:kern w:val="0"/>
          <w:sz w:val="24"/>
          <w:szCs w:val="21"/>
          <w:rPrChange w:id="177" w:author="LH" w:date="2019-10-01T00:28:00Z">
            <w:rPr>
              <w:rFonts w:ascii="Arial" w:eastAsia="微软雅黑" w:hAnsi="Arial" w:cs="Arial"/>
              <w:color w:val="0000CC"/>
              <w:kern w:val="0"/>
              <w:sz w:val="24"/>
              <w:szCs w:val="21"/>
            </w:rPr>
          </w:rPrChange>
        </w:rPr>
        <w:t>nly in the case of half-filling</w:t>
      </w:r>
      <w:r w:rsidRPr="00EF2918">
        <w:rPr>
          <w:rFonts w:ascii="Times New Roman" w:eastAsia="微软雅黑" w:hAnsi="Times New Roman" w:cs="Times New Roman"/>
          <w:color w:val="0000CC"/>
          <w:kern w:val="0"/>
          <w:sz w:val="24"/>
          <w:szCs w:val="21"/>
          <w:rPrChange w:id="178" w:author="LH" w:date="2019-10-01T00:28:00Z">
            <w:rPr>
              <w:rFonts w:ascii="Arial" w:eastAsia="微软雅黑" w:hAnsi="Arial" w:cs="Arial"/>
              <w:color w:val="0000CC"/>
              <w:kern w:val="0"/>
              <w:sz w:val="24"/>
              <w:szCs w:val="21"/>
            </w:rPr>
          </w:rPrChange>
        </w:rPr>
        <w:t>,</w:t>
      </w:r>
      <w:r w:rsidR="00DB7DC3" w:rsidRPr="00EF2918">
        <w:rPr>
          <w:rFonts w:ascii="Times New Roman" w:eastAsia="微软雅黑" w:hAnsi="Times New Roman" w:cs="Times New Roman"/>
          <w:color w:val="0000CC"/>
          <w:kern w:val="0"/>
          <w:sz w:val="24"/>
          <w:szCs w:val="21"/>
          <w:rPrChange w:id="179" w:author="LH" w:date="2019-10-01T00:28:00Z">
            <w:rPr>
              <w:rFonts w:ascii="Arial" w:eastAsia="微软雅黑" w:hAnsi="Arial" w:cs="Arial"/>
              <w:color w:val="0000CC"/>
              <w:kern w:val="0"/>
              <w:sz w:val="24"/>
              <w:szCs w:val="21"/>
            </w:rPr>
          </w:rPrChange>
        </w:rPr>
        <w:t xml:space="preserve"> t</w:t>
      </w:r>
      <w:r w:rsidR="00DD64F4" w:rsidRPr="00EF2918">
        <w:rPr>
          <w:rFonts w:ascii="Times New Roman" w:eastAsia="微软雅黑" w:hAnsi="Times New Roman" w:cs="Times New Roman"/>
          <w:color w:val="0000CC"/>
          <w:kern w:val="0"/>
          <w:sz w:val="24"/>
          <w:szCs w:val="21"/>
          <w:rPrChange w:id="180" w:author="LH" w:date="2019-10-01T00:28:00Z">
            <w:rPr>
              <w:rFonts w:ascii="Arial" w:eastAsia="微软雅黑" w:hAnsi="Arial" w:cs="Arial"/>
              <w:color w:val="0000CC"/>
              <w:kern w:val="0"/>
              <w:sz w:val="24"/>
              <w:szCs w:val="21"/>
            </w:rPr>
          </w:rPrChange>
        </w:rPr>
        <w:t xml:space="preserve">he charge on each site </w:t>
      </w:r>
      <w:r w:rsidR="00F960C0" w:rsidRPr="00EF2918">
        <w:rPr>
          <w:rFonts w:ascii="Times New Roman" w:eastAsia="微软雅黑" w:hAnsi="Times New Roman" w:cs="Times New Roman"/>
          <w:color w:val="0000CC"/>
          <w:kern w:val="0"/>
          <w:sz w:val="24"/>
          <w:szCs w:val="21"/>
          <w:rPrChange w:id="181" w:author="LH" w:date="2019-10-01T00:28:00Z">
            <w:rPr>
              <w:rFonts w:ascii="Arial" w:eastAsia="微软雅黑" w:hAnsi="Arial" w:cs="Arial"/>
              <w:color w:val="0000CC"/>
              <w:kern w:val="0"/>
              <w:sz w:val="24"/>
              <w:szCs w:val="21"/>
            </w:rPr>
          </w:rPrChange>
        </w:rPr>
        <w:t xml:space="preserve">can be </w:t>
      </w:r>
      <w:r w:rsidR="00DD64F4" w:rsidRPr="00EF2918">
        <w:rPr>
          <w:rFonts w:ascii="Times New Roman" w:eastAsia="微软雅黑" w:hAnsi="Times New Roman" w:cs="Times New Roman"/>
          <w:color w:val="0000CC"/>
          <w:kern w:val="0"/>
          <w:sz w:val="24"/>
          <w:szCs w:val="21"/>
          <w:rPrChange w:id="182" w:author="LH" w:date="2019-10-01T00:28:00Z">
            <w:rPr>
              <w:rFonts w:ascii="Arial" w:eastAsia="微软雅黑" w:hAnsi="Arial" w:cs="Arial"/>
              <w:color w:val="0000CC"/>
              <w:kern w:val="0"/>
              <w:sz w:val="24"/>
              <w:szCs w:val="21"/>
            </w:rPr>
          </w:rPrChange>
        </w:rPr>
        <w:t>exactly 1 in a Mott insulator</w:t>
      </w:r>
      <w:r w:rsidR="00C43B34" w:rsidRPr="00EF2918">
        <w:rPr>
          <w:rFonts w:ascii="Times New Roman" w:eastAsia="微软雅黑" w:hAnsi="Times New Roman" w:cs="Times New Roman"/>
          <w:color w:val="0000CC"/>
          <w:kern w:val="0"/>
          <w:sz w:val="24"/>
          <w:szCs w:val="21"/>
          <w:rPrChange w:id="183" w:author="LH" w:date="2019-10-01T00:28:00Z">
            <w:rPr>
              <w:rFonts w:ascii="Arial" w:eastAsia="微软雅黑" w:hAnsi="Arial" w:cs="Arial"/>
              <w:color w:val="0000CC"/>
              <w:kern w:val="0"/>
              <w:sz w:val="24"/>
              <w:szCs w:val="21"/>
            </w:rPr>
          </w:rPrChange>
        </w:rPr>
        <w:t xml:space="preserve">. </w:t>
      </w:r>
      <w:r w:rsidR="0024282A" w:rsidRPr="00EF2918">
        <w:rPr>
          <w:rFonts w:ascii="Times New Roman" w:eastAsia="微软雅黑" w:hAnsi="Times New Roman" w:cs="Times New Roman"/>
          <w:color w:val="0000CC"/>
          <w:kern w:val="0"/>
          <w:sz w:val="24"/>
          <w:szCs w:val="21"/>
          <w:rPrChange w:id="184" w:author="LH" w:date="2019-10-01T00:28:00Z">
            <w:rPr>
              <w:rFonts w:ascii="Arial" w:eastAsia="微软雅黑" w:hAnsi="Arial" w:cs="Arial"/>
              <w:color w:val="0000CC"/>
              <w:kern w:val="0"/>
              <w:sz w:val="24"/>
              <w:szCs w:val="21"/>
            </w:rPr>
          </w:rPrChange>
        </w:rPr>
        <w:t xml:space="preserve">However, </w:t>
      </w:r>
      <w:r w:rsidR="00407BC5" w:rsidRPr="00EF2918">
        <w:rPr>
          <w:rFonts w:ascii="Times New Roman" w:eastAsia="微软雅黑" w:hAnsi="Times New Roman" w:cs="Times New Roman"/>
          <w:color w:val="0000CC"/>
          <w:kern w:val="0"/>
          <w:sz w:val="24"/>
          <w:szCs w:val="21"/>
          <w:rPrChange w:id="185" w:author="LH" w:date="2019-10-01T00:28:00Z">
            <w:rPr>
              <w:rFonts w:ascii="Arial" w:eastAsia="微软雅黑" w:hAnsi="Arial" w:cs="Arial"/>
              <w:color w:val="0000CC"/>
              <w:kern w:val="0"/>
              <w:sz w:val="24"/>
              <w:szCs w:val="21"/>
            </w:rPr>
          </w:rPrChange>
        </w:rPr>
        <w:t xml:space="preserve">upon </w:t>
      </w:r>
      <w:r w:rsidR="008831D2" w:rsidRPr="00EF2918">
        <w:rPr>
          <w:rFonts w:ascii="Times New Roman" w:eastAsia="微软雅黑" w:hAnsi="Times New Roman" w:cs="Times New Roman"/>
          <w:color w:val="0000CC"/>
          <w:kern w:val="0"/>
          <w:sz w:val="24"/>
          <w:szCs w:val="21"/>
          <w:rPrChange w:id="186" w:author="LH" w:date="2019-10-01T00:28:00Z">
            <w:rPr>
              <w:rFonts w:ascii="Arial" w:eastAsia="微软雅黑" w:hAnsi="Arial" w:cs="Arial"/>
              <w:color w:val="0000CC"/>
              <w:kern w:val="0"/>
              <w:sz w:val="24"/>
              <w:szCs w:val="21"/>
            </w:rPr>
          </w:rPrChange>
        </w:rPr>
        <w:t>doping, some sites will be doubly oc</w:t>
      </w:r>
      <w:r w:rsidR="00435A53" w:rsidRPr="00EF2918">
        <w:rPr>
          <w:rFonts w:ascii="Times New Roman" w:eastAsia="微软雅黑" w:hAnsi="Times New Roman" w:cs="Times New Roman"/>
          <w:color w:val="0000CC"/>
          <w:kern w:val="0"/>
          <w:sz w:val="24"/>
          <w:szCs w:val="21"/>
          <w:rPrChange w:id="187" w:author="LH" w:date="2019-10-01T00:28:00Z">
            <w:rPr>
              <w:rFonts w:ascii="Arial" w:eastAsia="微软雅黑" w:hAnsi="Arial" w:cs="Arial"/>
              <w:color w:val="0000CC"/>
              <w:kern w:val="0"/>
              <w:sz w:val="24"/>
              <w:szCs w:val="21"/>
            </w:rPr>
          </w:rPrChange>
        </w:rPr>
        <w:t>cupied with 2 electrons</w:t>
      </w:r>
      <w:r w:rsidR="00407BC5" w:rsidRPr="00EF2918">
        <w:rPr>
          <w:rFonts w:ascii="Times New Roman" w:eastAsia="微软雅黑" w:hAnsi="Times New Roman" w:cs="Times New Roman"/>
          <w:color w:val="0000CC"/>
          <w:kern w:val="0"/>
          <w:sz w:val="24"/>
          <w:szCs w:val="21"/>
          <w:rPrChange w:id="188" w:author="LH" w:date="2019-10-01T00:28:00Z">
            <w:rPr>
              <w:rFonts w:ascii="Arial" w:eastAsia="微软雅黑" w:hAnsi="Arial" w:cs="Arial"/>
              <w:color w:val="0000CC"/>
              <w:kern w:val="0"/>
              <w:sz w:val="24"/>
              <w:szCs w:val="21"/>
            </w:rPr>
          </w:rPrChange>
        </w:rPr>
        <w:t xml:space="preserve"> locally in real space</w:t>
      </w:r>
      <w:r w:rsidR="00FC10E4" w:rsidRPr="00EF2918">
        <w:rPr>
          <w:rFonts w:ascii="Times New Roman" w:eastAsia="微软雅黑" w:hAnsi="Times New Roman" w:cs="Times New Roman"/>
          <w:color w:val="0000CC"/>
          <w:kern w:val="0"/>
          <w:sz w:val="24"/>
          <w:szCs w:val="21"/>
          <w:rPrChange w:id="189" w:author="LH" w:date="2019-10-01T00:28:00Z">
            <w:rPr>
              <w:rFonts w:ascii="Arial" w:eastAsia="微软雅黑" w:hAnsi="Arial" w:cs="Arial"/>
              <w:color w:val="0000CC"/>
              <w:kern w:val="0"/>
              <w:sz w:val="24"/>
              <w:szCs w:val="21"/>
            </w:rPr>
          </w:rPrChange>
        </w:rPr>
        <w:t>.</w:t>
      </w:r>
      <w:r w:rsidR="008831D2" w:rsidRPr="00EF2918">
        <w:rPr>
          <w:rFonts w:ascii="Times New Roman" w:eastAsia="微软雅黑" w:hAnsi="Times New Roman" w:cs="Times New Roman"/>
          <w:color w:val="0000CC"/>
          <w:kern w:val="0"/>
          <w:sz w:val="24"/>
          <w:szCs w:val="21"/>
          <w:rPrChange w:id="190" w:author="LH" w:date="2019-10-01T00:28:00Z">
            <w:rPr>
              <w:rFonts w:ascii="Arial" w:eastAsia="微软雅黑" w:hAnsi="Arial" w:cs="Arial"/>
              <w:color w:val="0000CC"/>
              <w:kern w:val="0"/>
              <w:sz w:val="24"/>
              <w:szCs w:val="21"/>
            </w:rPr>
          </w:rPrChange>
        </w:rPr>
        <w:t xml:space="preserve"> In a Mott insulator, </w:t>
      </w:r>
      <w:r w:rsidR="003723F7" w:rsidRPr="00EF2918">
        <w:rPr>
          <w:rFonts w:ascii="Times New Roman" w:eastAsia="微软雅黑" w:hAnsi="Times New Roman" w:cs="Times New Roman"/>
          <w:color w:val="0000CC"/>
          <w:kern w:val="0"/>
          <w:sz w:val="24"/>
          <w:szCs w:val="21"/>
          <w:rPrChange w:id="191" w:author="LH" w:date="2019-10-01T00:28:00Z">
            <w:rPr>
              <w:rFonts w:ascii="Arial" w:eastAsia="微软雅黑" w:hAnsi="Arial" w:cs="Arial"/>
              <w:color w:val="0000CC"/>
              <w:kern w:val="0"/>
              <w:sz w:val="24"/>
              <w:szCs w:val="21"/>
            </w:rPr>
          </w:rPrChange>
        </w:rPr>
        <w:t xml:space="preserve">the LHB denotes the band for single occupation and </w:t>
      </w:r>
      <w:r w:rsidR="00F960C0" w:rsidRPr="00EF2918">
        <w:rPr>
          <w:rFonts w:ascii="Times New Roman" w:eastAsia="微软雅黑" w:hAnsi="Times New Roman" w:cs="Times New Roman"/>
          <w:color w:val="0000CC"/>
          <w:kern w:val="0"/>
          <w:sz w:val="24"/>
          <w:szCs w:val="21"/>
          <w:rPrChange w:id="192" w:author="LH" w:date="2019-10-01T00:28:00Z">
            <w:rPr>
              <w:rFonts w:ascii="Arial" w:eastAsia="微软雅黑" w:hAnsi="Arial" w:cs="Arial"/>
              <w:color w:val="0000CC"/>
              <w:kern w:val="0"/>
              <w:sz w:val="24"/>
              <w:szCs w:val="21"/>
            </w:rPr>
          </w:rPrChange>
        </w:rPr>
        <w:t xml:space="preserve">the </w:t>
      </w:r>
      <w:r w:rsidR="003723F7" w:rsidRPr="00EF2918">
        <w:rPr>
          <w:rFonts w:ascii="Times New Roman" w:eastAsia="微软雅黑" w:hAnsi="Times New Roman" w:cs="Times New Roman"/>
          <w:color w:val="0000CC"/>
          <w:kern w:val="0"/>
          <w:sz w:val="24"/>
          <w:szCs w:val="21"/>
          <w:rPrChange w:id="193" w:author="LH" w:date="2019-10-01T00:28:00Z">
            <w:rPr>
              <w:rFonts w:ascii="Arial" w:eastAsia="微软雅黑" w:hAnsi="Arial" w:cs="Arial"/>
              <w:color w:val="0000CC"/>
              <w:kern w:val="0"/>
              <w:sz w:val="24"/>
              <w:szCs w:val="21"/>
            </w:rPr>
          </w:rPrChange>
        </w:rPr>
        <w:t>UHB for double occupation</w:t>
      </w:r>
      <w:r w:rsidR="00F960C0" w:rsidRPr="00EF2918">
        <w:rPr>
          <w:rFonts w:ascii="Times New Roman" w:eastAsia="微软雅黑" w:hAnsi="Times New Roman" w:cs="Times New Roman"/>
          <w:color w:val="0000CC"/>
          <w:kern w:val="0"/>
          <w:sz w:val="24"/>
          <w:szCs w:val="21"/>
          <w:rPrChange w:id="194" w:author="LH" w:date="2019-10-01T00:28:00Z">
            <w:rPr>
              <w:rFonts w:ascii="Arial" w:eastAsia="微软雅黑" w:hAnsi="Arial" w:cs="Arial"/>
              <w:color w:val="0000CC"/>
              <w:kern w:val="0"/>
              <w:sz w:val="24"/>
              <w:szCs w:val="21"/>
            </w:rPr>
          </w:rPrChange>
        </w:rPr>
        <w:t>, with the Mott gap in between</w:t>
      </w:r>
      <w:r w:rsidR="003723F7" w:rsidRPr="00EF2918">
        <w:rPr>
          <w:rFonts w:ascii="Times New Roman" w:eastAsia="微软雅黑" w:hAnsi="Times New Roman" w:cs="Times New Roman"/>
          <w:color w:val="0000CC"/>
          <w:kern w:val="0"/>
          <w:sz w:val="24"/>
          <w:szCs w:val="21"/>
          <w:rPrChange w:id="195" w:author="LH" w:date="2019-10-01T00:28:00Z">
            <w:rPr>
              <w:rFonts w:ascii="Arial" w:eastAsia="微软雅黑" w:hAnsi="Arial" w:cs="Arial"/>
              <w:color w:val="0000CC"/>
              <w:kern w:val="0"/>
              <w:sz w:val="24"/>
              <w:szCs w:val="21"/>
            </w:rPr>
          </w:rPrChange>
        </w:rPr>
        <w:t xml:space="preserve">. At half-filling, the LHB is fully occupied and </w:t>
      </w:r>
      <w:r w:rsidR="00407BC5" w:rsidRPr="00EF2918">
        <w:rPr>
          <w:rFonts w:ascii="Times New Roman" w:eastAsia="微软雅黑" w:hAnsi="Times New Roman" w:cs="Times New Roman"/>
          <w:color w:val="0000CC"/>
          <w:kern w:val="0"/>
          <w:sz w:val="24"/>
          <w:szCs w:val="21"/>
          <w:rPrChange w:id="196" w:author="LH" w:date="2019-10-01T00:28:00Z">
            <w:rPr>
              <w:rFonts w:ascii="Arial" w:eastAsia="微软雅黑" w:hAnsi="Arial" w:cs="Arial"/>
              <w:color w:val="0000CC"/>
              <w:kern w:val="0"/>
              <w:sz w:val="24"/>
              <w:szCs w:val="21"/>
            </w:rPr>
          </w:rPrChange>
        </w:rPr>
        <w:t xml:space="preserve">the </w:t>
      </w:r>
      <w:r w:rsidR="003723F7" w:rsidRPr="00EF2918">
        <w:rPr>
          <w:rFonts w:ascii="Times New Roman" w:eastAsia="微软雅黑" w:hAnsi="Times New Roman" w:cs="Times New Roman"/>
          <w:color w:val="0000CC"/>
          <w:kern w:val="0"/>
          <w:sz w:val="24"/>
          <w:szCs w:val="21"/>
          <w:rPrChange w:id="197" w:author="LH" w:date="2019-10-01T00:28:00Z">
            <w:rPr>
              <w:rFonts w:ascii="Arial" w:eastAsia="微软雅黑" w:hAnsi="Arial" w:cs="Arial"/>
              <w:color w:val="0000CC"/>
              <w:kern w:val="0"/>
              <w:sz w:val="24"/>
              <w:szCs w:val="21"/>
            </w:rPr>
          </w:rPrChange>
        </w:rPr>
        <w:t>UHB is empty. When the Mott insulator</w:t>
      </w:r>
      <w:r w:rsidR="00DF05BD" w:rsidRPr="00EF2918">
        <w:rPr>
          <w:rFonts w:ascii="Times New Roman" w:eastAsia="微软雅黑" w:hAnsi="Times New Roman" w:cs="Times New Roman"/>
          <w:color w:val="0000CC"/>
          <w:kern w:val="0"/>
          <w:sz w:val="24"/>
          <w:szCs w:val="21"/>
          <w:rPrChange w:id="198" w:author="LH" w:date="2019-10-01T00:28:00Z">
            <w:rPr>
              <w:rFonts w:ascii="Arial" w:eastAsia="微软雅黑" w:hAnsi="Arial" w:cs="Arial"/>
              <w:color w:val="0000CC"/>
              <w:kern w:val="0"/>
              <w:sz w:val="24"/>
              <w:szCs w:val="21"/>
            </w:rPr>
          </w:rPrChange>
        </w:rPr>
        <w:t xml:space="preserve"> is doped with extra electrons</w:t>
      </w:r>
      <w:r w:rsidR="003723F7" w:rsidRPr="00EF2918">
        <w:rPr>
          <w:rFonts w:ascii="Times New Roman" w:eastAsia="微软雅黑" w:hAnsi="Times New Roman" w:cs="Times New Roman"/>
          <w:color w:val="0000CC"/>
          <w:kern w:val="0"/>
          <w:sz w:val="24"/>
          <w:szCs w:val="21"/>
          <w:rPrChange w:id="199" w:author="LH" w:date="2019-10-01T00:28:00Z">
            <w:rPr>
              <w:rFonts w:ascii="Arial" w:eastAsia="微软雅黑" w:hAnsi="Arial" w:cs="Arial"/>
              <w:color w:val="0000CC"/>
              <w:kern w:val="0"/>
              <w:sz w:val="24"/>
              <w:szCs w:val="21"/>
            </w:rPr>
          </w:rPrChange>
        </w:rPr>
        <w:t xml:space="preserve">, </w:t>
      </w:r>
      <w:r w:rsidR="00E50876" w:rsidRPr="00EF2918">
        <w:rPr>
          <w:rFonts w:ascii="Times New Roman" w:eastAsia="微软雅黑" w:hAnsi="Times New Roman" w:cs="Times New Roman"/>
          <w:color w:val="0000CC"/>
          <w:kern w:val="0"/>
          <w:sz w:val="24"/>
          <w:szCs w:val="21"/>
          <w:rPrChange w:id="200" w:author="LH" w:date="2019-10-01T00:28:00Z">
            <w:rPr>
              <w:rFonts w:ascii="Arial" w:eastAsia="微软雅黑" w:hAnsi="Arial" w:cs="Arial"/>
              <w:color w:val="0000CC"/>
              <w:kern w:val="0"/>
              <w:sz w:val="24"/>
              <w:szCs w:val="21"/>
            </w:rPr>
          </w:rPrChange>
        </w:rPr>
        <w:t>both the possibilities of removing electrons from the LHB and adding electrons to the UHB are reduced</w:t>
      </w:r>
      <w:r w:rsidR="00DF05BD" w:rsidRPr="00EF2918">
        <w:rPr>
          <w:rFonts w:ascii="Times New Roman" w:eastAsia="微软雅黑" w:hAnsi="Times New Roman" w:cs="Times New Roman"/>
          <w:color w:val="0000CC"/>
          <w:kern w:val="0"/>
          <w:sz w:val="24"/>
          <w:szCs w:val="21"/>
          <w:rPrChange w:id="201" w:author="LH" w:date="2019-10-01T00:28:00Z">
            <w:rPr>
              <w:rFonts w:ascii="Arial" w:eastAsia="微软雅黑" w:hAnsi="Arial" w:cs="Arial"/>
              <w:color w:val="0000CC"/>
              <w:kern w:val="0"/>
              <w:sz w:val="24"/>
              <w:szCs w:val="21"/>
            </w:rPr>
          </w:rPrChange>
        </w:rPr>
        <w:t>, and t</w:t>
      </w:r>
      <w:r w:rsidR="00E50876" w:rsidRPr="00EF2918">
        <w:rPr>
          <w:rFonts w:ascii="Times New Roman" w:eastAsia="微软雅黑" w:hAnsi="Times New Roman" w:cs="Times New Roman"/>
          <w:color w:val="0000CC"/>
          <w:kern w:val="0"/>
          <w:sz w:val="24"/>
          <w:szCs w:val="21"/>
          <w:rPrChange w:id="202" w:author="LH" w:date="2019-10-01T00:28:00Z">
            <w:rPr>
              <w:rFonts w:ascii="Arial" w:eastAsia="微软雅黑" w:hAnsi="Arial" w:cs="Arial"/>
              <w:color w:val="0000CC"/>
              <w:kern w:val="0"/>
              <w:sz w:val="24"/>
              <w:szCs w:val="21"/>
            </w:rPr>
          </w:rPrChange>
        </w:rPr>
        <w:t>he reduced spectral weights form additional excitations in the Mott gap</w:t>
      </w:r>
      <w:r w:rsidR="003F4116" w:rsidRPr="00EF2918">
        <w:rPr>
          <w:rFonts w:ascii="Times New Roman" w:eastAsia="微软雅黑" w:hAnsi="Times New Roman" w:cs="Times New Roman"/>
          <w:color w:val="0000CC"/>
          <w:kern w:val="0"/>
          <w:sz w:val="24"/>
          <w:szCs w:val="21"/>
          <w:rPrChange w:id="203" w:author="LH" w:date="2019-10-01T00:28:00Z">
            <w:rPr>
              <w:rFonts w:ascii="Arial" w:eastAsia="微软雅黑" w:hAnsi="Arial" w:cs="Arial"/>
              <w:color w:val="0000CC"/>
              <w:kern w:val="0"/>
              <w:sz w:val="24"/>
              <w:szCs w:val="21"/>
            </w:rPr>
          </w:rPrChange>
        </w:rPr>
        <w:t>(in-gap state</w:t>
      </w:r>
      <w:r w:rsidR="00407BC5" w:rsidRPr="00EF2918">
        <w:rPr>
          <w:rFonts w:ascii="Times New Roman" w:eastAsia="微软雅黑" w:hAnsi="Times New Roman" w:cs="Times New Roman"/>
          <w:color w:val="0000CC"/>
          <w:kern w:val="0"/>
          <w:sz w:val="24"/>
          <w:szCs w:val="21"/>
          <w:rPrChange w:id="204" w:author="LH" w:date="2019-10-01T00:28:00Z">
            <w:rPr>
              <w:rFonts w:ascii="Arial" w:eastAsia="微软雅黑" w:hAnsi="Arial" w:cs="Arial"/>
              <w:color w:val="0000CC"/>
              <w:kern w:val="0"/>
              <w:sz w:val="24"/>
              <w:szCs w:val="21"/>
            </w:rPr>
          </w:rPrChange>
        </w:rPr>
        <w:t>)</w:t>
      </w:r>
      <w:r w:rsidR="00E50876" w:rsidRPr="00EF2918">
        <w:rPr>
          <w:rFonts w:ascii="Times New Roman" w:eastAsia="微软雅黑" w:hAnsi="Times New Roman" w:cs="Times New Roman"/>
          <w:color w:val="0000CC"/>
          <w:kern w:val="0"/>
          <w:sz w:val="24"/>
          <w:szCs w:val="21"/>
          <w:rPrChange w:id="205" w:author="LH" w:date="2019-10-01T00:28:00Z">
            <w:rPr>
              <w:rFonts w:ascii="Arial" w:eastAsia="微软雅黑" w:hAnsi="Arial" w:cs="Arial"/>
              <w:color w:val="0000CC"/>
              <w:kern w:val="0"/>
              <w:sz w:val="24"/>
              <w:szCs w:val="21"/>
            </w:rPr>
          </w:rPrChange>
        </w:rPr>
        <w:t xml:space="preserve">. </w:t>
      </w:r>
      <w:r w:rsidR="00435A53" w:rsidRPr="00EF2918">
        <w:rPr>
          <w:rFonts w:ascii="Times New Roman" w:eastAsia="微软雅黑" w:hAnsi="Times New Roman" w:cs="Times New Roman"/>
          <w:color w:val="0000CC"/>
          <w:kern w:val="0"/>
          <w:sz w:val="24"/>
          <w:szCs w:val="21"/>
          <w:rPrChange w:id="206" w:author="LH" w:date="2019-10-01T00:28:00Z">
            <w:rPr>
              <w:rFonts w:ascii="Arial" w:eastAsia="微软雅黑" w:hAnsi="Arial" w:cs="Arial"/>
              <w:color w:val="0000CC"/>
              <w:kern w:val="0"/>
              <w:sz w:val="24"/>
              <w:szCs w:val="21"/>
            </w:rPr>
          </w:rPrChange>
        </w:rPr>
        <w:t xml:space="preserve">Therefore, </w:t>
      </w:r>
      <w:r w:rsidR="000104CF" w:rsidRPr="00EF2918">
        <w:rPr>
          <w:rFonts w:ascii="Times New Roman" w:eastAsia="微软雅黑" w:hAnsi="Times New Roman" w:cs="Times New Roman"/>
          <w:color w:val="0000CC"/>
          <w:kern w:val="0"/>
          <w:sz w:val="24"/>
          <w:szCs w:val="21"/>
          <w:rPrChange w:id="207" w:author="LH" w:date="2019-10-01T00:28:00Z">
            <w:rPr>
              <w:rFonts w:ascii="Arial" w:eastAsia="微软雅黑" w:hAnsi="Arial" w:cs="Arial"/>
              <w:color w:val="0000CC"/>
              <w:kern w:val="0"/>
              <w:sz w:val="24"/>
              <w:szCs w:val="21"/>
            </w:rPr>
          </w:rPrChange>
        </w:rPr>
        <w:t xml:space="preserve">the </w:t>
      </w:r>
      <w:r w:rsidR="007C2F54" w:rsidRPr="00EF2918">
        <w:rPr>
          <w:rFonts w:ascii="Times New Roman" w:eastAsia="微软雅黑" w:hAnsi="Times New Roman" w:cs="Times New Roman"/>
          <w:color w:val="0000CC"/>
          <w:kern w:val="0"/>
          <w:sz w:val="24"/>
          <w:szCs w:val="21"/>
          <w:rPrChange w:id="208" w:author="LH" w:date="2019-10-01T00:28:00Z">
            <w:rPr>
              <w:rFonts w:ascii="Arial" w:eastAsia="微软雅黑" w:hAnsi="Arial" w:cs="Arial"/>
              <w:color w:val="0000CC"/>
              <w:kern w:val="0"/>
              <w:sz w:val="24"/>
              <w:szCs w:val="21"/>
            </w:rPr>
          </w:rPrChange>
        </w:rPr>
        <w:t>doping</w:t>
      </w:r>
      <w:ins w:id="209" w:author="LH" w:date="2019-10-01T00:31:00Z">
        <w:r w:rsidR="00EF2918">
          <w:rPr>
            <w:rFonts w:ascii="Times New Roman" w:eastAsia="微软雅黑" w:hAnsi="Times New Roman" w:cs="Times New Roman" w:hint="eastAsia"/>
            <w:color w:val="0000CC"/>
            <w:kern w:val="0"/>
            <w:sz w:val="24"/>
            <w:szCs w:val="21"/>
          </w:rPr>
          <w:t xml:space="preserve"> </w:t>
        </w:r>
      </w:ins>
      <w:r w:rsidR="00435A53" w:rsidRPr="00EF2918">
        <w:rPr>
          <w:rFonts w:ascii="Times New Roman" w:eastAsia="微软雅黑" w:hAnsi="Times New Roman" w:cs="Times New Roman"/>
          <w:color w:val="0000CC"/>
          <w:kern w:val="0"/>
          <w:sz w:val="24"/>
          <w:szCs w:val="21"/>
          <w:rPrChange w:id="210" w:author="LH" w:date="2019-10-01T00:28:00Z">
            <w:rPr>
              <w:rFonts w:ascii="Arial" w:eastAsia="微软雅黑" w:hAnsi="Arial" w:cs="Arial"/>
              <w:color w:val="0000CC"/>
              <w:kern w:val="0"/>
              <w:sz w:val="24"/>
              <w:szCs w:val="21"/>
            </w:rPr>
          </w:rPrChange>
        </w:rPr>
        <w:t>electron</w:t>
      </w:r>
      <w:r w:rsidR="00DF05BD" w:rsidRPr="00EF2918">
        <w:rPr>
          <w:rFonts w:ascii="Times New Roman" w:eastAsia="微软雅黑" w:hAnsi="Times New Roman" w:cs="Times New Roman"/>
          <w:color w:val="0000CC"/>
          <w:kern w:val="0"/>
          <w:sz w:val="24"/>
          <w:szCs w:val="21"/>
          <w:rPrChange w:id="211" w:author="LH" w:date="2019-10-01T00:28:00Z">
            <w:rPr>
              <w:rFonts w:ascii="Arial" w:eastAsia="微软雅黑" w:hAnsi="Arial" w:cs="Arial"/>
              <w:color w:val="0000CC"/>
              <w:kern w:val="0"/>
              <w:sz w:val="24"/>
              <w:szCs w:val="21"/>
            </w:rPr>
          </w:rPrChange>
        </w:rPr>
        <w:t>s</w:t>
      </w:r>
      <w:ins w:id="212" w:author="LH" w:date="2019-10-01T00:31:00Z">
        <w:r w:rsidR="00EF2918">
          <w:rPr>
            <w:rFonts w:ascii="Times New Roman" w:eastAsia="微软雅黑" w:hAnsi="Times New Roman" w:cs="Times New Roman" w:hint="eastAsia"/>
            <w:color w:val="0000CC"/>
            <w:kern w:val="0"/>
            <w:sz w:val="24"/>
            <w:szCs w:val="21"/>
          </w:rPr>
          <w:t xml:space="preserve"> </w:t>
        </w:r>
      </w:ins>
      <w:r w:rsidR="000104CF" w:rsidRPr="00EF2918">
        <w:rPr>
          <w:rFonts w:ascii="Times New Roman" w:eastAsia="微软雅黑" w:hAnsi="Times New Roman" w:cs="Times New Roman"/>
          <w:color w:val="0000CC"/>
          <w:kern w:val="0"/>
          <w:sz w:val="24"/>
          <w:szCs w:val="21"/>
          <w:rPrChange w:id="213" w:author="LH" w:date="2019-10-01T00:28:00Z">
            <w:rPr>
              <w:rFonts w:ascii="Arial" w:eastAsia="微软雅黑" w:hAnsi="Arial" w:cs="Arial"/>
              <w:color w:val="0000CC"/>
              <w:kern w:val="0"/>
              <w:sz w:val="24"/>
              <w:szCs w:val="21"/>
            </w:rPr>
          </w:rPrChange>
        </w:rPr>
        <w:t>will</w:t>
      </w:r>
      <w:ins w:id="214" w:author="LH" w:date="2019-10-01T00:31:00Z">
        <w:r w:rsidR="00EF2918">
          <w:rPr>
            <w:rFonts w:ascii="Times New Roman" w:eastAsia="微软雅黑" w:hAnsi="Times New Roman" w:cs="Times New Roman" w:hint="eastAsia"/>
            <w:color w:val="0000CC"/>
            <w:kern w:val="0"/>
            <w:sz w:val="24"/>
            <w:szCs w:val="21"/>
          </w:rPr>
          <w:t xml:space="preserve"> </w:t>
        </w:r>
      </w:ins>
      <w:r w:rsidR="000104CF" w:rsidRPr="00EF2918">
        <w:rPr>
          <w:rFonts w:ascii="Times New Roman" w:eastAsia="微软雅黑" w:hAnsi="Times New Roman" w:cs="Times New Roman"/>
          <w:color w:val="0000CC"/>
          <w:kern w:val="0"/>
          <w:sz w:val="24"/>
          <w:szCs w:val="21"/>
          <w:rPrChange w:id="215" w:author="LH" w:date="2019-10-01T00:28:00Z">
            <w:rPr>
              <w:rFonts w:ascii="Arial" w:eastAsia="微软雅黑" w:hAnsi="Arial" w:cs="Arial"/>
              <w:color w:val="0000CC"/>
              <w:kern w:val="0"/>
              <w:sz w:val="24"/>
              <w:szCs w:val="21"/>
            </w:rPr>
          </w:rPrChange>
        </w:rPr>
        <w:t>transfer to</w:t>
      </w:r>
      <w:r w:rsidR="00435A53" w:rsidRPr="00EF2918">
        <w:rPr>
          <w:rFonts w:ascii="Times New Roman" w:eastAsia="微软雅黑" w:hAnsi="Times New Roman" w:cs="Times New Roman"/>
          <w:color w:val="0000CC"/>
          <w:kern w:val="0"/>
          <w:sz w:val="24"/>
          <w:szCs w:val="21"/>
          <w:rPrChange w:id="216" w:author="LH" w:date="2019-10-01T00:28:00Z">
            <w:rPr>
              <w:rFonts w:ascii="Arial" w:eastAsia="微软雅黑" w:hAnsi="Arial" w:cs="Arial"/>
              <w:color w:val="0000CC"/>
              <w:kern w:val="0"/>
              <w:sz w:val="24"/>
              <w:szCs w:val="21"/>
            </w:rPr>
          </w:rPrChange>
        </w:rPr>
        <w:t xml:space="preserve"> the in-gap state. </w:t>
      </w:r>
      <w:r w:rsidR="00C1124A" w:rsidRPr="00EF2918">
        <w:rPr>
          <w:rFonts w:ascii="Times New Roman" w:eastAsia="微软雅黑" w:hAnsi="Times New Roman" w:cs="Times New Roman"/>
          <w:color w:val="0000CC"/>
          <w:kern w:val="0"/>
          <w:sz w:val="24"/>
          <w:szCs w:val="21"/>
          <w:rPrChange w:id="217" w:author="LH" w:date="2019-10-01T00:28:00Z">
            <w:rPr>
              <w:rFonts w:ascii="Arial" w:eastAsia="微软雅黑" w:hAnsi="Arial" w:cs="Arial"/>
              <w:color w:val="0000CC"/>
              <w:kern w:val="0"/>
              <w:sz w:val="24"/>
              <w:szCs w:val="21"/>
            </w:rPr>
          </w:rPrChange>
        </w:rPr>
        <w:t xml:space="preserve">Only when the in-gap states extend over the </w:t>
      </w:r>
      <w:r w:rsidR="0024282A" w:rsidRPr="00EF2918">
        <w:rPr>
          <w:rFonts w:ascii="Times New Roman" w:eastAsia="微软雅黑" w:hAnsi="Times New Roman" w:cs="Times New Roman"/>
          <w:color w:val="0000CC"/>
          <w:kern w:val="0"/>
          <w:sz w:val="24"/>
          <w:szCs w:val="21"/>
          <w:rPrChange w:id="218" w:author="LH" w:date="2019-10-01T00:28:00Z">
            <w:rPr>
              <w:rFonts w:ascii="Arial" w:eastAsia="微软雅黑" w:hAnsi="Arial" w:cs="Arial"/>
              <w:color w:val="0000CC"/>
              <w:kern w:val="0"/>
              <w:sz w:val="24"/>
              <w:szCs w:val="21"/>
            </w:rPr>
          </w:rPrChange>
        </w:rPr>
        <w:t xml:space="preserve">whole </w:t>
      </w:r>
      <w:r w:rsidR="00C1124A" w:rsidRPr="00EF2918">
        <w:rPr>
          <w:rFonts w:ascii="Times New Roman" w:eastAsia="微软雅黑" w:hAnsi="Times New Roman" w:cs="Times New Roman"/>
          <w:color w:val="0000CC"/>
          <w:kern w:val="0"/>
          <w:sz w:val="24"/>
          <w:szCs w:val="21"/>
          <w:rPrChange w:id="219" w:author="LH" w:date="2019-10-01T00:28:00Z">
            <w:rPr>
              <w:rFonts w:ascii="Arial" w:eastAsia="微软雅黑" w:hAnsi="Arial" w:cs="Arial"/>
              <w:color w:val="0000CC"/>
              <w:kern w:val="0"/>
              <w:sz w:val="24"/>
              <w:szCs w:val="21"/>
            </w:rPr>
          </w:rPrChange>
        </w:rPr>
        <w:t>Mott gap</w:t>
      </w:r>
      <w:r w:rsidR="007C2F54" w:rsidRPr="00EF2918">
        <w:rPr>
          <w:rFonts w:ascii="Times New Roman" w:eastAsia="微软雅黑" w:hAnsi="Times New Roman" w:cs="Times New Roman"/>
          <w:color w:val="0000CC"/>
          <w:kern w:val="0"/>
          <w:sz w:val="24"/>
          <w:szCs w:val="21"/>
          <w:rPrChange w:id="220" w:author="LH" w:date="2019-10-01T00:28:00Z">
            <w:rPr>
              <w:rFonts w:ascii="Arial" w:eastAsia="微软雅黑" w:hAnsi="Arial" w:cs="Arial"/>
              <w:color w:val="0000CC"/>
              <w:kern w:val="0"/>
              <w:sz w:val="24"/>
              <w:szCs w:val="21"/>
            </w:rPr>
          </w:rPrChange>
        </w:rPr>
        <w:t xml:space="preserve"> by </w:t>
      </w:r>
      <w:r w:rsidR="004C451E" w:rsidRPr="00EF2918">
        <w:rPr>
          <w:rFonts w:ascii="Times New Roman" w:eastAsia="微软雅黑" w:hAnsi="Times New Roman" w:cs="Times New Roman"/>
          <w:color w:val="0000CC"/>
          <w:kern w:val="0"/>
          <w:sz w:val="24"/>
          <w:szCs w:val="21"/>
          <w:rPrChange w:id="221" w:author="LH" w:date="2019-10-01T00:28:00Z">
            <w:rPr>
              <w:rFonts w:ascii="Arial" w:eastAsia="微软雅黑" w:hAnsi="Arial" w:cs="Arial"/>
              <w:color w:val="0000CC"/>
              <w:kern w:val="0"/>
              <w:sz w:val="24"/>
              <w:szCs w:val="21"/>
            </w:rPr>
          </w:rPrChange>
        </w:rPr>
        <w:t xml:space="preserve">a </w:t>
      </w:r>
      <w:r w:rsidR="007C2F54" w:rsidRPr="00EF2918">
        <w:rPr>
          <w:rFonts w:ascii="Times New Roman" w:eastAsia="微软雅黑" w:hAnsi="Times New Roman" w:cs="Times New Roman"/>
          <w:color w:val="0000CC"/>
          <w:kern w:val="0"/>
          <w:sz w:val="24"/>
          <w:szCs w:val="21"/>
          <w:rPrChange w:id="222" w:author="LH" w:date="2019-10-01T00:28:00Z">
            <w:rPr>
              <w:rFonts w:ascii="Arial" w:eastAsia="微软雅黑" w:hAnsi="Arial" w:cs="Arial"/>
              <w:color w:val="0000CC"/>
              <w:kern w:val="0"/>
              <w:sz w:val="24"/>
              <w:szCs w:val="21"/>
            </w:rPr>
          </w:rPrChange>
        </w:rPr>
        <w:t>sufficient amount of doping electrons</w:t>
      </w:r>
      <w:r w:rsidR="00C1124A" w:rsidRPr="00EF2918">
        <w:rPr>
          <w:rFonts w:ascii="Times New Roman" w:eastAsia="微软雅黑" w:hAnsi="Times New Roman" w:cs="Times New Roman"/>
          <w:color w:val="0000CC"/>
          <w:kern w:val="0"/>
          <w:sz w:val="24"/>
          <w:szCs w:val="21"/>
          <w:rPrChange w:id="223" w:author="LH" w:date="2019-10-01T00:28:00Z">
            <w:rPr>
              <w:rFonts w:ascii="Arial" w:eastAsia="微软雅黑" w:hAnsi="Arial" w:cs="Arial"/>
              <w:color w:val="0000CC"/>
              <w:kern w:val="0"/>
              <w:sz w:val="24"/>
              <w:szCs w:val="21"/>
            </w:rPr>
          </w:rPrChange>
        </w:rPr>
        <w:t xml:space="preserve">, </w:t>
      </w:r>
      <w:r w:rsidR="00F960C0" w:rsidRPr="00EF2918">
        <w:rPr>
          <w:rFonts w:ascii="Times New Roman" w:eastAsia="微软雅黑" w:hAnsi="Times New Roman" w:cs="Times New Roman"/>
          <w:color w:val="0000CC"/>
          <w:kern w:val="0"/>
          <w:sz w:val="24"/>
          <w:szCs w:val="21"/>
          <w:rPrChange w:id="224" w:author="LH" w:date="2019-10-01T00:28:00Z">
            <w:rPr>
              <w:rFonts w:ascii="Arial" w:eastAsia="微软雅黑" w:hAnsi="Arial" w:cs="Arial"/>
              <w:color w:val="0000CC"/>
              <w:kern w:val="0"/>
              <w:sz w:val="24"/>
              <w:szCs w:val="21"/>
            </w:rPr>
          </w:rPrChange>
        </w:rPr>
        <w:t xml:space="preserve">does </w:t>
      </w:r>
      <w:r w:rsidR="00C1124A" w:rsidRPr="00EF2918">
        <w:rPr>
          <w:rFonts w:ascii="Times New Roman" w:eastAsia="微软雅黑" w:hAnsi="Times New Roman" w:cs="Times New Roman"/>
          <w:color w:val="0000CC"/>
          <w:kern w:val="0"/>
          <w:sz w:val="24"/>
          <w:szCs w:val="21"/>
          <w:rPrChange w:id="225" w:author="LH" w:date="2019-10-01T00:28:00Z">
            <w:rPr>
              <w:rFonts w:ascii="Arial" w:eastAsia="微软雅黑" w:hAnsi="Arial" w:cs="Arial"/>
              <w:color w:val="0000CC"/>
              <w:kern w:val="0"/>
              <w:sz w:val="24"/>
              <w:szCs w:val="21"/>
            </w:rPr>
          </w:rPrChange>
        </w:rPr>
        <w:t xml:space="preserve">the transition from Mott insulator </w:t>
      </w:r>
      <w:r w:rsidR="0067123D" w:rsidRPr="00EF2918">
        <w:rPr>
          <w:rFonts w:ascii="Times New Roman" w:eastAsia="微软雅黑" w:hAnsi="Times New Roman" w:cs="Times New Roman"/>
          <w:color w:val="0000CC"/>
          <w:kern w:val="0"/>
          <w:sz w:val="24"/>
          <w:szCs w:val="21"/>
          <w:rPrChange w:id="226" w:author="LH" w:date="2019-10-01T00:28:00Z">
            <w:rPr>
              <w:rFonts w:ascii="Arial" w:eastAsia="微软雅黑" w:hAnsi="Arial" w:cs="Arial"/>
              <w:color w:val="0000CC"/>
              <w:kern w:val="0"/>
              <w:sz w:val="24"/>
              <w:szCs w:val="21"/>
            </w:rPr>
          </w:rPrChange>
        </w:rPr>
        <w:t>to</w:t>
      </w:r>
      <w:ins w:id="227" w:author="LH" w:date="2019-10-01T00:31:00Z">
        <w:r w:rsidR="00EF2918">
          <w:rPr>
            <w:rFonts w:ascii="Times New Roman" w:eastAsia="微软雅黑" w:hAnsi="Times New Roman" w:cs="Times New Roman" w:hint="eastAsia"/>
            <w:color w:val="0000CC"/>
            <w:kern w:val="0"/>
            <w:sz w:val="24"/>
            <w:szCs w:val="21"/>
          </w:rPr>
          <w:t xml:space="preserve"> </w:t>
        </w:r>
      </w:ins>
      <w:r w:rsidR="00C1124A" w:rsidRPr="00EF2918">
        <w:rPr>
          <w:rFonts w:ascii="Times New Roman" w:eastAsia="微软雅黑" w:hAnsi="Times New Roman" w:cs="Times New Roman"/>
          <w:color w:val="0000CC"/>
          <w:kern w:val="0"/>
          <w:sz w:val="24"/>
          <w:szCs w:val="21"/>
          <w:rPrChange w:id="228" w:author="LH" w:date="2019-10-01T00:28:00Z">
            <w:rPr>
              <w:rFonts w:ascii="Arial" w:eastAsia="微软雅黑" w:hAnsi="Arial" w:cs="Arial"/>
              <w:color w:val="0000CC"/>
              <w:kern w:val="0"/>
              <w:sz w:val="24"/>
              <w:szCs w:val="21"/>
            </w:rPr>
          </w:rPrChange>
        </w:rPr>
        <w:t>metal occur.</w:t>
      </w:r>
    </w:p>
    <w:p w:rsidR="00DF742C" w:rsidRPr="00EF2918" w:rsidRDefault="000104CF"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229" w:author="LH" w:date="2019-10-01T00:28:00Z">
            <w:rPr>
              <w:rFonts w:ascii="Arial" w:eastAsia="微软雅黑" w:hAnsi="Arial" w:cs="Arial"/>
              <w:color w:val="0000CC"/>
              <w:kern w:val="0"/>
              <w:sz w:val="24"/>
              <w:szCs w:val="21"/>
            </w:rPr>
          </w:rPrChange>
        </w:rPr>
      </w:pPr>
      <w:r w:rsidRPr="00EF2918">
        <w:rPr>
          <w:rFonts w:ascii="Times New Roman" w:eastAsia="微软雅黑" w:hAnsi="Times New Roman" w:cs="Times New Roman"/>
          <w:color w:val="0000CC"/>
          <w:kern w:val="0"/>
          <w:sz w:val="24"/>
          <w:szCs w:val="21"/>
          <w:rPrChange w:id="230" w:author="LH" w:date="2019-10-01T00:28:00Z">
            <w:rPr>
              <w:rFonts w:ascii="Arial" w:eastAsia="微软雅黑" w:hAnsi="Arial" w:cs="Arial"/>
              <w:color w:val="0000CC"/>
              <w:kern w:val="0"/>
              <w:sz w:val="24"/>
              <w:szCs w:val="21"/>
            </w:rPr>
          </w:rPrChange>
        </w:rPr>
        <w:t xml:space="preserve">As we replied to the question </w:t>
      </w:r>
      <w:r w:rsidR="00156F90" w:rsidRPr="00EF2918">
        <w:rPr>
          <w:rFonts w:ascii="Times New Roman" w:eastAsia="微软雅黑" w:hAnsi="Times New Roman" w:cs="Times New Roman"/>
          <w:color w:val="0000CC"/>
          <w:kern w:val="0"/>
          <w:sz w:val="24"/>
          <w:szCs w:val="21"/>
          <w:rPrChange w:id="231" w:author="LH" w:date="2019-10-01T00:28:00Z">
            <w:rPr>
              <w:rFonts w:ascii="Arial" w:eastAsia="微软雅黑" w:hAnsi="Arial" w:cs="Arial"/>
              <w:color w:val="0000CC"/>
              <w:kern w:val="0"/>
              <w:sz w:val="24"/>
              <w:szCs w:val="21"/>
            </w:rPr>
          </w:rPrChange>
        </w:rPr>
        <w:t>1</w:t>
      </w:r>
      <w:r w:rsidRPr="00EF2918">
        <w:rPr>
          <w:rFonts w:ascii="Times New Roman" w:eastAsia="微软雅黑" w:hAnsi="Times New Roman" w:cs="Times New Roman"/>
          <w:color w:val="0000CC"/>
          <w:kern w:val="0"/>
          <w:sz w:val="24"/>
          <w:szCs w:val="21"/>
          <w:rPrChange w:id="232" w:author="LH" w:date="2019-10-01T00:28:00Z">
            <w:rPr>
              <w:rFonts w:ascii="Arial" w:eastAsia="微软雅黑" w:hAnsi="Arial" w:cs="Arial"/>
              <w:color w:val="0000CC"/>
              <w:kern w:val="0"/>
              <w:sz w:val="24"/>
              <w:szCs w:val="21"/>
            </w:rPr>
          </w:rPrChange>
        </w:rPr>
        <w:t xml:space="preserve">), </w:t>
      </w:r>
      <w:r w:rsidR="001366B6" w:rsidRPr="00EF2918">
        <w:rPr>
          <w:rFonts w:ascii="Times New Roman" w:eastAsia="微软雅黑" w:hAnsi="Times New Roman" w:cs="Times New Roman"/>
          <w:color w:val="0000CC"/>
          <w:kern w:val="0"/>
          <w:sz w:val="24"/>
          <w:szCs w:val="21"/>
          <w:rPrChange w:id="233" w:author="LH" w:date="2019-10-01T00:28:00Z">
            <w:rPr>
              <w:rFonts w:ascii="Arial" w:eastAsia="微软雅黑" w:hAnsi="Arial" w:cs="Arial"/>
              <w:color w:val="0000CC"/>
              <w:kern w:val="0"/>
              <w:sz w:val="24"/>
              <w:szCs w:val="21"/>
            </w:rPr>
          </w:rPrChange>
        </w:rPr>
        <w:t xml:space="preserve">at </w:t>
      </w:r>
      <w:r w:rsidR="00156F90" w:rsidRPr="00EF2918">
        <w:rPr>
          <w:rFonts w:ascii="Times New Roman" w:eastAsia="微软雅黑" w:hAnsi="Times New Roman" w:cs="Times New Roman"/>
          <w:color w:val="0000CC"/>
          <w:kern w:val="0"/>
          <w:sz w:val="24"/>
          <w:szCs w:val="21"/>
          <w:rPrChange w:id="234" w:author="LH" w:date="2019-10-01T00:28:00Z">
            <w:rPr>
              <w:rFonts w:ascii="Arial" w:eastAsia="微软雅黑" w:hAnsi="Arial" w:cs="Arial"/>
              <w:color w:val="0000CC"/>
              <w:kern w:val="0"/>
              <w:sz w:val="24"/>
              <w:szCs w:val="21"/>
            </w:rPr>
          </w:rPrChange>
        </w:rPr>
        <w:t>the initial stage for a very small K coverage, the K electrons are trapped by surface impurities</w:t>
      </w:r>
      <w:r w:rsidR="006B7722" w:rsidRPr="00EF2918">
        <w:rPr>
          <w:rFonts w:ascii="Times New Roman" w:eastAsia="微软雅黑" w:hAnsi="Times New Roman" w:cs="Times New Roman"/>
          <w:color w:val="0000CC"/>
          <w:kern w:val="0"/>
          <w:sz w:val="24"/>
          <w:szCs w:val="21"/>
          <w:rPrChange w:id="235" w:author="LH" w:date="2019-10-01T00:28:00Z">
            <w:rPr>
              <w:rFonts w:ascii="Arial" w:eastAsia="微软雅黑" w:hAnsi="Arial" w:cs="Arial"/>
              <w:color w:val="0000CC"/>
              <w:kern w:val="0"/>
              <w:sz w:val="24"/>
              <w:szCs w:val="21"/>
            </w:rPr>
          </w:rPrChange>
        </w:rPr>
        <w:t xml:space="preserve"> and very few </w:t>
      </w:r>
      <w:r w:rsidR="004C451E" w:rsidRPr="00EF2918">
        <w:rPr>
          <w:rFonts w:ascii="Times New Roman" w:eastAsia="微软雅黑" w:hAnsi="Times New Roman" w:cs="Times New Roman"/>
          <w:color w:val="0000CC"/>
          <w:kern w:val="0"/>
          <w:sz w:val="24"/>
          <w:szCs w:val="21"/>
          <w:rPrChange w:id="236" w:author="LH" w:date="2019-10-01T00:28:00Z">
            <w:rPr>
              <w:rFonts w:ascii="Arial" w:eastAsia="微软雅黑" w:hAnsi="Arial" w:cs="Arial"/>
              <w:color w:val="0000CC"/>
              <w:kern w:val="0"/>
              <w:sz w:val="24"/>
              <w:szCs w:val="21"/>
            </w:rPr>
          </w:rPrChange>
        </w:rPr>
        <w:t>are</w:t>
      </w:r>
      <w:ins w:id="237" w:author="LH" w:date="2019-10-01T00:31:00Z">
        <w:r w:rsidR="00A9121F">
          <w:rPr>
            <w:rFonts w:ascii="Times New Roman" w:eastAsia="微软雅黑" w:hAnsi="Times New Roman" w:cs="Times New Roman" w:hint="eastAsia"/>
            <w:color w:val="0000CC"/>
            <w:kern w:val="0"/>
            <w:sz w:val="24"/>
            <w:szCs w:val="21"/>
          </w:rPr>
          <w:t xml:space="preserve"> </w:t>
        </w:r>
      </w:ins>
      <w:r w:rsidR="006B7722" w:rsidRPr="00EF2918">
        <w:rPr>
          <w:rFonts w:ascii="Times New Roman" w:eastAsia="微软雅黑" w:hAnsi="Times New Roman" w:cs="Times New Roman"/>
          <w:color w:val="0000CC"/>
          <w:kern w:val="0"/>
          <w:sz w:val="24"/>
          <w:szCs w:val="21"/>
          <w:rPrChange w:id="238" w:author="LH" w:date="2019-10-01T00:28:00Z">
            <w:rPr>
              <w:rFonts w:ascii="Arial" w:eastAsia="微软雅黑" w:hAnsi="Arial" w:cs="Arial"/>
              <w:color w:val="0000CC"/>
              <w:kern w:val="0"/>
              <w:sz w:val="24"/>
              <w:szCs w:val="21"/>
            </w:rPr>
          </w:rPrChange>
        </w:rPr>
        <w:t xml:space="preserve">transferred into the conduction layer. It basically </w:t>
      </w:r>
      <w:r w:rsidR="00DF742C" w:rsidRPr="00EF2918">
        <w:rPr>
          <w:rFonts w:ascii="Times New Roman" w:eastAsia="微软雅黑" w:hAnsi="Times New Roman" w:cs="Times New Roman"/>
          <w:color w:val="0000CC"/>
          <w:kern w:val="0"/>
          <w:sz w:val="24"/>
          <w:szCs w:val="21"/>
          <w:rPrChange w:id="239" w:author="LH" w:date="2019-10-01T00:28:00Z">
            <w:rPr>
              <w:rFonts w:ascii="Arial" w:eastAsia="微软雅黑" w:hAnsi="Arial" w:cs="Arial"/>
              <w:color w:val="0000CC"/>
              <w:kern w:val="0"/>
              <w:sz w:val="24"/>
              <w:szCs w:val="21"/>
            </w:rPr>
          </w:rPrChange>
        </w:rPr>
        <w:t xml:space="preserve">corresponds </w:t>
      </w:r>
      <w:r w:rsidR="006B7722" w:rsidRPr="00EF2918">
        <w:rPr>
          <w:rFonts w:ascii="Times New Roman" w:eastAsia="微软雅黑" w:hAnsi="Times New Roman" w:cs="Times New Roman"/>
          <w:color w:val="0000CC"/>
          <w:kern w:val="0"/>
          <w:sz w:val="24"/>
          <w:szCs w:val="21"/>
          <w:rPrChange w:id="240" w:author="LH" w:date="2019-10-01T00:28:00Z">
            <w:rPr>
              <w:rFonts w:ascii="Arial" w:eastAsia="微软雅黑" w:hAnsi="Arial" w:cs="Arial"/>
              <w:color w:val="0000CC"/>
              <w:kern w:val="0"/>
              <w:sz w:val="24"/>
              <w:szCs w:val="21"/>
            </w:rPr>
          </w:rPrChange>
        </w:rPr>
        <w:t xml:space="preserve">to the case that the Mott insulator is still at half-filling. After this stage, </w:t>
      </w:r>
      <w:r w:rsidR="00DF742C" w:rsidRPr="00EF2918">
        <w:rPr>
          <w:rFonts w:ascii="Times New Roman" w:eastAsia="微软雅黑" w:hAnsi="Times New Roman" w:cs="Times New Roman"/>
          <w:color w:val="0000CC"/>
          <w:kern w:val="0"/>
          <w:sz w:val="24"/>
          <w:szCs w:val="21"/>
          <w:rPrChange w:id="241" w:author="LH" w:date="2019-10-01T00:28:00Z">
            <w:rPr>
              <w:rFonts w:ascii="Arial" w:eastAsia="微软雅黑" w:hAnsi="Arial" w:cs="Arial"/>
              <w:color w:val="0000CC"/>
              <w:kern w:val="0"/>
              <w:sz w:val="24"/>
              <w:szCs w:val="21"/>
            </w:rPr>
          </w:rPrChange>
        </w:rPr>
        <w:t xml:space="preserve">additional excitations start to appear in the Mott gap (not yet metallized), and </w:t>
      </w:r>
      <w:r w:rsidR="006B7722" w:rsidRPr="00EF2918">
        <w:rPr>
          <w:rFonts w:ascii="Times New Roman" w:eastAsia="微软雅黑" w:hAnsi="Times New Roman" w:cs="Times New Roman"/>
          <w:color w:val="0000CC"/>
          <w:kern w:val="0"/>
          <w:sz w:val="24"/>
          <w:szCs w:val="21"/>
          <w:rPrChange w:id="242" w:author="LH" w:date="2019-10-01T00:28:00Z">
            <w:rPr>
              <w:rFonts w:ascii="Arial" w:eastAsia="微软雅黑" w:hAnsi="Arial" w:cs="Arial"/>
              <w:color w:val="0000CC"/>
              <w:kern w:val="0"/>
              <w:sz w:val="24"/>
              <w:szCs w:val="21"/>
            </w:rPr>
          </w:rPrChange>
        </w:rPr>
        <w:t>the</w:t>
      </w:r>
      <w:ins w:id="243" w:author="LH" w:date="2019-10-01T00:31:00Z">
        <w:r w:rsidR="00A9121F">
          <w:rPr>
            <w:rFonts w:ascii="Times New Roman" w:eastAsia="微软雅黑" w:hAnsi="Times New Roman" w:cs="Times New Roman" w:hint="eastAsia"/>
            <w:color w:val="0000CC"/>
            <w:kern w:val="0"/>
            <w:sz w:val="24"/>
            <w:szCs w:val="21"/>
          </w:rPr>
          <w:t xml:space="preserve"> </w:t>
        </w:r>
      </w:ins>
      <w:r w:rsidR="006B7722" w:rsidRPr="00EF2918">
        <w:rPr>
          <w:rFonts w:ascii="Times New Roman" w:eastAsia="微软雅黑" w:hAnsi="Times New Roman" w:cs="Times New Roman"/>
          <w:color w:val="0000CC"/>
          <w:kern w:val="0"/>
          <w:sz w:val="24"/>
          <w:szCs w:val="21"/>
          <w:rPrChange w:id="244" w:author="LH" w:date="2019-10-01T00:28:00Z">
            <w:rPr>
              <w:rFonts w:ascii="Arial" w:eastAsia="微软雅黑" w:hAnsi="Arial" w:cs="Arial"/>
              <w:color w:val="0000CC"/>
              <w:kern w:val="0"/>
              <w:sz w:val="24"/>
              <w:szCs w:val="21"/>
            </w:rPr>
          </w:rPrChange>
        </w:rPr>
        <w:t xml:space="preserve">K </w:t>
      </w:r>
      <w:r w:rsidR="00245548" w:rsidRPr="00EF2918">
        <w:rPr>
          <w:rFonts w:ascii="Times New Roman" w:eastAsia="微软雅黑" w:hAnsi="Times New Roman" w:cs="Times New Roman"/>
          <w:color w:val="0000CC"/>
          <w:kern w:val="0"/>
          <w:sz w:val="24"/>
          <w:szCs w:val="21"/>
          <w:rPrChange w:id="245" w:author="LH" w:date="2019-10-01T00:28:00Z">
            <w:rPr>
              <w:rFonts w:ascii="Arial" w:eastAsia="微软雅黑" w:hAnsi="Arial" w:cs="Arial"/>
              <w:color w:val="0000CC"/>
              <w:kern w:val="0"/>
              <w:sz w:val="24"/>
              <w:szCs w:val="21"/>
            </w:rPr>
          </w:rPrChange>
        </w:rPr>
        <w:t xml:space="preserve">deposition corresponds to the </w:t>
      </w:r>
      <w:r w:rsidR="007C2F54" w:rsidRPr="00EF2918">
        <w:rPr>
          <w:rFonts w:ascii="Times New Roman" w:eastAsia="微软雅黑" w:hAnsi="Times New Roman" w:cs="Times New Roman"/>
          <w:color w:val="0000CC"/>
          <w:kern w:val="0"/>
          <w:sz w:val="24"/>
          <w:szCs w:val="21"/>
          <w:rPrChange w:id="246" w:author="LH" w:date="2019-10-01T00:28:00Z">
            <w:rPr>
              <w:rFonts w:ascii="Arial" w:eastAsia="微软雅黑" w:hAnsi="Arial" w:cs="Arial"/>
              <w:color w:val="0000CC"/>
              <w:kern w:val="0"/>
              <w:sz w:val="24"/>
              <w:szCs w:val="21"/>
            </w:rPr>
          </w:rPrChange>
        </w:rPr>
        <w:t xml:space="preserve">effective </w:t>
      </w:r>
      <w:r w:rsidR="00245548" w:rsidRPr="00EF2918">
        <w:rPr>
          <w:rFonts w:ascii="Times New Roman" w:eastAsia="微软雅黑" w:hAnsi="Times New Roman" w:cs="Times New Roman"/>
          <w:color w:val="0000CC"/>
          <w:kern w:val="0"/>
          <w:sz w:val="24"/>
          <w:szCs w:val="21"/>
          <w:rPrChange w:id="247" w:author="LH" w:date="2019-10-01T00:28:00Z">
            <w:rPr>
              <w:rFonts w:ascii="Arial" w:eastAsia="微软雅黑" w:hAnsi="Arial" w:cs="Arial"/>
              <w:color w:val="0000CC"/>
              <w:kern w:val="0"/>
              <w:sz w:val="24"/>
              <w:szCs w:val="21"/>
            </w:rPr>
          </w:rPrChange>
        </w:rPr>
        <w:t>doping to the Mott insulator</w:t>
      </w:r>
      <w:r w:rsidR="007C2F54" w:rsidRPr="00EF2918">
        <w:rPr>
          <w:rFonts w:ascii="Times New Roman" w:eastAsia="微软雅黑" w:hAnsi="Times New Roman" w:cs="Times New Roman"/>
          <w:color w:val="0000CC"/>
          <w:kern w:val="0"/>
          <w:sz w:val="24"/>
          <w:szCs w:val="21"/>
          <w:rPrChange w:id="248" w:author="LH" w:date="2019-10-01T00:28:00Z">
            <w:rPr>
              <w:rFonts w:ascii="Arial" w:eastAsia="微软雅黑" w:hAnsi="Arial" w:cs="Arial"/>
              <w:color w:val="0000CC"/>
              <w:kern w:val="0"/>
              <w:sz w:val="24"/>
              <w:szCs w:val="21"/>
            </w:rPr>
          </w:rPrChange>
        </w:rPr>
        <w:t xml:space="preserve"> (in the correlated band)</w:t>
      </w:r>
      <w:r w:rsidR="00245548" w:rsidRPr="00EF2918">
        <w:rPr>
          <w:rFonts w:ascii="Times New Roman" w:eastAsia="微软雅黑" w:hAnsi="Times New Roman" w:cs="Times New Roman"/>
          <w:color w:val="0000CC"/>
          <w:kern w:val="0"/>
          <w:sz w:val="24"/>
          <w:szCs w:val="21"/>
          <w:rPrChange w:id="249" w:author="LH" w:date="2019-10-01T00:28:00Z">
            <w:rPr>
              <w:rFonts w:ascii="Arial" w:eastAsia="微软雅黑" w:hAnsi="Arial" w:cs="Arial"/>
              <w:color w:val="0000CC"/>
              <w:kern w:val="0"/>
              <w:sz w:val="24"/>
              <w:szCs w:val="21"/>
            </w:rPr>
          </w:rPrChange>
        </w:rPr>
        <w:t>.</w:t>
      </w:r>
    </w:p>
    <w:p w:rsidR="00156F90" w:rsidRPr="00EF2918" w:rsidRDefault="00DF742C"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250" w:author="LH" w:date="2019-10-01T00:28:00Z">
            <w:rPr>
              <w:rFonts w:ascii="Arial" w:eastAsia="微软雅黑" w:hAnsi="Arial" w:cs="Arial"/>
              <w:color w:val="0000CC"/>
              <w:kern w:val="0"/>
              <w:sz w:val="24"/>
              <w:szCs w:val="21"/>
            </w:rPr>
          </w:rPrChange>
        </w:rPr>
      </w:pPr>
      <w:r w:rsidRPr="00EF2918">
        <w:rPr>
          <w:rFonts w:ascii="Times New Roman" w:eastAsia="微软雅黑" w:hAnsi="Times New Roman" w:cs="Times New Roman"/>
          <w:color w:val="0000CC"/>
          <w:kern w:val="0"/>
          <w:sz w:val="24"/>
          <w:szCs w:val="21"/>
          <w:rPrChange w:id="251" w:author="LH" w:date="2019-10-01T00:28:00Z">
            <w:rPr>
              <w:rFonts w:ascii="Arial" w:eastAsia="微软雅黑" w:hAnsi="Arial" w:cs="Arial"/>
              <w:color w:val="0000CC"/>
              <w:kern w:val="0"/>
              <w:sz w:val="24"/>
              <w:szCs w:val="21"/>
            </w:rPr>
          </w:rPrChange>
        </w:rPr>
        <w:t xml:space="preserve">The theoretical model we proposed can qualitatively reproduce our experimental </w:t>
      </w:r>
      <w:r w:rsidR="007C2F54" w:rsidRPr="00EF2918">
        <w:rPr>
          <w:rFonts w:ascii="Times New Roman" w:eastAsia="微软雅黑" w:hAnsi="Times New Roman" w:cs="Times New Roman"/>
          <w:color w:val="0000CC"/>
          <w:kern w:val="0"/>
          <w:sz w:val="24"/>
          <w:szCs w:val="21"/>
          <w:rPrChange w:id="252" w:author="LH" w:date="2019-10-01T00:28:00Z">
            <w:rPr>
              <w:rFonts w:ascii="Arial" w:eastAsia="微软雅黑" w:hAnsi="Arial" w:cs="Arial"/>
              <w:color w:val="0000CC"/>
              <w:kern w:val="0"/>
              <w:sz w:val="24"/>
              <w:szCs w:val="21"/>
            </w:rPr>
          </w:rPrChange>
        </w:rPr>
        <w:t>results</w:t>
      </w:r>
      <w:r w:rsidRPr="00EF2918">
        <w:rPr>
          <w:rFonts w:ascii="Times New Roman" w:eastAsia="微软雅黑" w:hAnsi="Times New Roman" w:cs="Times New Roman"/>
          <w:color w:val="0000CC"/>
          <w:kern w:val="0"/>
          <w:sz w:val="24"/>
          <w:szCs w:val="21"/>
          <w:rPrChange w:id="253" w:author="LH" w:date="2019-10-01T00:28:00Z">
            <w:rPr>
              <w:rFonts w:ascii="Arial" w:eastAsia="微软雅黑" w:hAnsi="Arial" w:cs="Arial"/>
              <w:color w:val="0000CC"/>
              <w:kern w:val="0"/>
              <w:sz w:val="24"/>
              <w:szCs w:val="21"/>
            </w:rPr>
          </w:rPrChange>
        </w:rPr>
        <w:t xml:space="preserve">, </w:t>
      </w:r>
      <w:r w:rsidR="007C2F54" w:rsidRPr="00EF2918">
        <w:rPr>
          <w:rFonts w:ascii="Times New Roman" w:eastAsia="微软雅黑" w:hAnsi="Times New Roman" w:cs="Times New Roman"/>
          <w:color w:val="0000CC"/>
          <w:kern w:val="0"/>
          <w:sz w:val="24"/>
          <w:szCs w:val="21"/>
          <w:rPrChange w:id="254" w:author="LH" w:date="2019-10-01T00:28:00Z">
            <w:rPr>
              <w:rFonts w:ascii="Arial" w:eastAsia="微软雅黑" w:hAnsi="Arial" w:cs="Arial"/>
              <w:color w:val="0000CC"/>
              <w:kern w:val="0"/>
              <w:sz w:val="24"/>
              <w:szCs w:val="21"/>
            </w:rPr>
          </w:rPrChange>
        </w:rPr>
        <w:t>therefore we believe it should be</w:t>
      </w:r>
      <w:r w:rsidRPr="00EF2918">
        <w:rPr>
          <w:rFonts w:ascii="Times New Roman" w:eastAsia="微软雅黑" w:hAnsi="Times New Roman" w:cs="Times New Roman"/>
          <w:color w:val="0000CC"/>
          <w:kern w:val="0"/>
          <w:sz w:val="24"/>
          <w:szCs w:val="21"/>
          <w:rPrChange w:id="255" w:author="LH" w:date="2019-10-01T00:28:00Z">
            <w:rPr>
              <w:rFonts w:ascii="Arial" w:eastAsia="微软雅黑" w:hAnsi="Arial" w:cs="Arial"/>
              <w:color w:val="0000CC"/>
              <w:kern w:val="0"/>
              <w:sz w:val="24"/>
              <w:szCs w:val="21"/>
            </w:rPr>
          </w:rPrChange>
        </w:rPr>
        <w:t xml:space="preserve"> adequate to interpret the </w:t>
      </w:r>
      <w:r w:rsidR="007C2F54" w:rsidRPr="00EF2918">
        <w:rPr>
          <w:rFonts w:ascii="Times New Roman" w:eastAsia="微软雅黑" w:hAnsi="Times New Roman" w:cs="Times New Roman"/>
          <w:color w:val="0000CC"/>
          <w:kern w:val="0"/>
          <w:sz w:val="24"/>
          <w:szCs w:val="21"/>
          <w:rPrChange w:id="256" w:author="LH" w:date="2019-10-01T00:28:00Z">
            <w:rPr>
              <w:rFonts w:ascii="Arial" w:eastAsia="微软雅黑" w:hAnsi="Arial" w:cs="Arial"/>
              <w:color w:val="0000CC"/>
              <w:kern w:val="0"/>
              <w:sz w:val="24"/>
              <w:szCs w:val="21"/>
            </w:rPr>
          </w:rPrChange>
        </w:rPr>
        <w:t>related physics</w:t>
      </w:r>
      <w:r w:rsidRPr="00EF2918">
        <w:rPr>
          <w:rFonts w:ascii="Times New Roman" w:eastAsia="微软雅黑" w:hAnsi="Times New Roman" w:cs="Times New Roman"/>
          <w:color w:val="0000CC"/>
          <w:kern w:val="0"/>
          <w:sz w:val="24"/>
          <w:szCs w:val="21"/>
          <w:rPrChange w:id="257" w:author="LH" w:date="2019-10-01T00:28:00Z">
            <w:rPr>
              <w:rFonts w:ascii="Arial" w:eastAsia="微软雅黑" w:hAnsi="Arial" w:cs="Arial"/>
              <w:color w:val="0000CC"/>
              <w:kern w:val="0"/>
              <w:sz w:val="24"/>
              <w:szCs w:val="21"/>
            </w:rPr>
          </w:rPrChange>
        </w:rPr>
        <w:t>.</w:t>
      </w:r>
    </w:p>
    <w:p w:rsidR="005D7445" w:rsidRPr="00EF2918" w:rsidRDefault="005D7445"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3. There is a very prominent reduction of the amplitude of the UHB with increasing K coverage. What is its origin? Can the proposed theoretical model explain this trend?</w:t>
      </w:r>
    </w:p>
    <w:p w:rsidR="006437B5" w:rsidRPr="00A9121F" w:rsidRDefault="005D7445"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258" w:author="LH" w:date="2019-10-01T00:32: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259" w:author="LH" w:date="2019-10-01T00:32:00Z">
            <w:rPr>
              <w:rFonts w:ascii="Arial" w:eastAsia="微软雅黑" w:hAnsi="Arial" w:cs="Arial"/>
              <w:b/>
              <w:color w:val="0000CC"/>
              <w:kern w:val="0"/>
              <w:sz w:val="24"/>
              <w:szCs w:val="21"/>
            </w:rPr>
          </w:rPrChange>
        </w:rPr>
        <w:t>Re:</w:t>
      </w:r>
      <w:r w:rsidR="007E00A9" w:rsidRPr="00A9121F">
        <w:rPr>
          <w:rFonts w:ascii="Times New Roman" w:eastAsia="微软雅黑" w:hAnsi="Times New Roman" w:cs="Times New Roman"/>
          <w:color w:val="0000CC"/>
          <w:kern w:val="0"/>
          <w:sz w:val="24"/>
          <w:szCs w:val="21"/>
          <w:rPrChange w:id="260" w:author="LH" w:date="2019-10-01T00:32:00Z">
            <w:rPr>
              <w:rFonts w:ascii="Arial" w:eastAsia="微软雅黑" w:hAnsi="Arial" w:cs="Arial"/>
              <w:color w:val="0000CC"/>
              <w:kern w:val="0"/>
              <w:sz w:val="24"/>
              <w:szCs w:val="21"/>
            </w:rPr>
          </w:rPrChange>
        </w:rPr>
        <w:t>Our theoretical model can qualitatively explain this trend.</w:t>
      </w:r>
      <w:r w:rsidR="003F53C9" w:rsidRPr="00A9121F">
        <w:rPr>
          <w:rFonts w:ascii="Times New Roman" w:eastAsia="微软雅黑" w:hAnsi="Times New Roman" w:cs="Times New Roman"/>
          <w:color w:val="0000CC"/>
          <w:kern w:val="0"/>
          <w:sz w:val="24"/>
          <w:szCs w:val="21"/>
          <w:rPrChange w:id="261" w:author="LH" w:date="2019-10-01T00:32:00Z">
            <w:rPr>
              <w:rFonts w:ascii="Arial" w:eastAsia="微软雅黑" w:hAnsi="Arial" w:cs="Arial"/>
              <w:color w:val="0000CC"/>
              <w:kern w:val="0"/>
              <w:sz w:val="24"/>
              <w:szCs w:val="21"/>
            </w:rPr>
          </w:rPrChange>
        </w:rPr>
        <w:t xml:space="preserve">The UHB </w:t>
      </w:r>
      <w:r w:rsidR="00AD1D6B" w:rsidRPr="00A9121F">
        <w:rPr>
          <w:rFonts w:ascii="Times New Roman" w:eastAsia="微软雅黑" w:hAnsi="Times New Roman" w:cs="Times New Roman"/>
          <w:color w:val="0000CC"/>
          <w:kern w:val="0"/>
          <w:sz w:val="24"/>
          <w:szCs w:val="21"/>
          <w:rPrChange w:id="262" w:author="LH" w:date="2019-10-01T00:32:00Z">
            <w:rPr>
              <w:rFonts w:ascii="Arial" w:eastAsia="微软雅黑" w:hAnsi="Arial" w:cs="Arial"/>
              <w:color w:val="0000CC"/>
              <w:kern w:val="0"/>
              <w:sz w:val="24"/>
              <w:szCs w:val="21"/>
            </w:rPr>
          </w:rPrChange>
        </w:rPr>
        <w:t>corresponds</w:t>
      </w:r>
      <w:r w:rsidR="003F53C9" w:rsidRPr="00A9121F">
        <w:rPr>
          <w:rFonts w:ascii="Times New Roman" w:eastAsia="微软雅黑" w:hAnsi="Times New Roman" w:cs="Times New Roman"/>
          <w:color w:val="0000CC"/>
          <w:kern w:val="0"/>
          <w:sz w:val="24"/>
          <w:szCs w:val="21"/>
          <w:rPrChange w:id="263" w:author="LH" w:date="2019-10-01T00:32:00Z">
            <w:rPr>
              <w:rFonts w:ascii="Arial" w:eastAsia="微软雅黑" w:hAnsi="Arial" w:cs="Arial"/>
              <w:color w:val="0000CC"/>
              <w:kern w:val="0"/>
              <w:sz w:val="24"/>
              <w:szCs w:val="21"/>
            </w:rPr>
          </w:rPrChange>
        </w:rPr>
        <w:t xml:space="preserve"> to the double occupation of a site, which will lead to an increase in energy of </w:t>
      </w:r>
      <w:r w:rsidR="003F53C9" w:rsidRPr="00A9121F">
        <w:rPr>
          <w:rFonts w:ascii="Times New Roman" w:eastAsia="微软雅黑" w:hAnsi="Times New Roman" w:cs="Times New Roman"/>
          <w:i/>
          <w:color w:val="0000CC"/>
          <w:kern w:val="0"/>
          <w:sz w:val="24"/>
          <w:szCs w:val="21"/>
          <w:rPrChange w:id="264" w:author="LH" w:date="2019-10-01T00:32:00Z">
            <w:rPr>
              <w:rFonts w:ascii="Arial" w:eastAsia="微软雅黑" w:hAnsi="Arial" w:cs="Arial"/>
              <w:i/>
              <w:color w:val="0000CC"/>
              <w:kern w:val="0"/>
              <w:sz w:val="24"/>
              <w:szCs w:val="21"/>
            </w:rPr>
          </w:rPrChange>
        </w:rPr>
        <w:t>U</w:t>
      </w:r>
      <w:r w:rsidR="003F53C9" w:rsidRPr="00A9121F">
        <w:rPr>
          <w:rFonts w:ascii="Times New Roman" w:eastAsia="微软雅黑" w:hAnsi="Times New Roman" w:cs="Times New Roman"/>
          <w:color w:val="0000CC"/>
          <w:kern w:val="0"/>
          <w:sz w:val="24"/>
          <w:szCs w:val="21"/>
          <w:rPrChange w:id="265" w:author="LH" w:date="2019-10-01T00:32:00Z">
            <w:rPr>
              <w:rFonts w:ascii="Arial" w:eastAsia="微软雅黑" w:hAnsi="Arial" w:cs="Arial"/>
              <w:color w:val="0000CC"/>
              <w:kern w:val="0"/>
              <w:sz w:val="24"/>
              <w:szCs w:val="21"/>
            </w:rPr>
          </w:rPrChange>
        </w:rPr>
        <w:t xml:space="preserve"> in comparison with the single occupation.</w:t>
      </w:r>
      <w:ins w:id="266" w:author="LH" w:date="2019-10-01T00:32:00Z">
        <w:r w:rsidR="00A9121F">
          <w:rPr>
            <w:rFonts w:ascii="Times New Roman" w:eastAsia="微软雅黑" w:hAnsi="Times New Roman" w:cs="Times New Roman" w:hint="eastAsia"/>
            <w:color w:val="0000CC"/>
            <w:kern w:val="0"/>
            <w:sz w:val="24"/>
            <w:szCs w:val="21"/>
          </w:rPr>
          <w:t xml:space="preserve"> </w:t>
        </w:r>
      </w:ins>
      <w:r w:rsidR="00190F4F" w:rsidRPr="00A9121F">
        <w:rPr>
          <w:rFonts w:ascii="Times New Roman" w:eastAsia="微软雅黑" w:hAnsi="Times New Roman" w:cs="Times New Roman"/>
          <w:color w:val="0000CC"/>
          <w:kern w:val="0"/>
          <w:sz w:val="24"/>
          <w:szCs w:val="21"/>
          <w:rPrChange w:id="267" w:author="LH" w:date="2019-10-01T00:32:00Z">
            <w:rPr>
              <w:rFonts w:ascii="Arial" w:eastAsia="微软雅黑" w:hAnsi="Arial" w:cs="Arial" w:hint="eastAsia"/>
              <w:color w:val="0000CC"/>
              <w:kern w:val="0"/>
              <w:sz w:val="24"/>
              <w:szCs w:val="21"/>
            </w:rPr>
          </w:rPrChange>
        </w:rPr>
        <w:t>In our site-dependent Hubbard model, t</w:t>
      </w:r>
      <w:r w:rsidR="006437B5" w:rsidRPr="00A9121F">
        <w:rPr>
          <w:rFonts w:ascii="Times New Roman" w:eastAsia="微软雅黑" w:hAnsi="Times New Roman" w:cs="Times New Roman"/>
          <w:color w:val="0000CC"/>
          <w:kern w:val="0"/>
          <w:sz w:val="24"/>
          <w:szCs w:val="21"/>
          <w:rPrChange w:id="268" w:author="LH" w:date="2019-10-01T00:32:00Z">
            <w:rPr>
              <w:rFonts w:ascii="Arial" w:eastAsia="微软雅黑" w:hAnsi="Arial" w:cs="Arial"/>
              <w:color w:val="0000CC"/>
              <w:kern w:val="0"/>
              <w:sz w:val="24"/>
              <w:szCs w:val="21"/>
            </w:rPr>
          </w:rPrChange>
        </w:rPr>
        <w:t xml:space="preserve">he </w:t>
      </w:r>
      <w:r w:rsidR="00AD1D6B" w:rsidRPr="00A9121F">
        <w:rPr>
          <w:rFonts w:ascii="Times New Roman" w:eastAsia="微软雅黑" w:hAnsi="Times New Roman" w:cs="Times New Roman"/>
          <w:color w:val="0000CC"/>
          <w:kern w:val="0"/>
          <w:sz w:val="24"/>
          <w:szCs w:val="21"/>
          <w:rPrChange w:id="269" w:author="LH" w:date="2019-10-01T00:32:00Z">
            <w:rPr>
              <w:rFonts w:ascii="Arial" w:eastAsia="微软雅黑" w:hAnsi="Arial" w:cs="Arial"/>
              <w:color w:val="0000CC"/>
              <w:kern w:val="0"/>
              <w:sz w:val="24"/>
              <w:szCs w:val="21"/>
            </w:rPr>
          </w:rPrChange>
        </w:rPr>
        <w:t xml:space="preserve">reduced </w:t>
      </w:r>
      <w:r w:rsidR="006437B5" w:rsidRPr="00A9121F">
        <w:rPr>
          <w:rFonts w:ascii="Times New Roman" w:eastAsia="微软雅黑" w:hAnsi="Times New Roman" w:cs="Times New Roman"/>
          <w:color w:val="0000CC"/>
          <w:kern w:val="0"/>
          <w:sz w:val="24"/>
          <w:szCs w:val="21"/>
          <w:rPrChange w:id="270" w:author="LH" w:date="2019-10-01T00:32:00Z">
            <w:rPr>
              <w:rFonts w:ascii="Arial" w:eastAsia="微软雅黑" w:hAnsi="Arial" w:cs="Arial"/>
              <w:color w:val="0000CC"/>
              <w:kern w:val="0"/>
              <w:sz w:val="24"/>
              <w:szCs w:val="21"/>
            </w:rPr>
          </w:rPrChange>
        </w:rPr>
        <w:t xml:space="preserve">effective interaction </w:t>
      </w:r>
      <w:r w:rsidR="006437B5" w:rsidRPr="00A9121F">
        <w:rPr>
          <w:rFonts w:ascii="Times New Roman" w:eastAsia="微软雅黑" w:hAnsi="Times New Roman" w:cs="Times New Roman"/>
          <w:i/>
          <w:color w:val="0000CC"/>
          <w:kern w:val="0"/>
          <w:sz w:val="24"/>
          <w:szCs w:val="21"/>
          <w:rPrChange w:id="271" w:author="LH" w:date="2019-10-01T00:32:00Z">
            <w:rPr>
              <w:rFonts w:ascii="Arial" w:eastAsia="微软雅黑" w:hAnsi="Arial" w:cs="Arial"/>
              <w:i/>
              <w:color w:val="0000CC"/>
              <w:kern w:val="0"/>
              <w:sz w:val="24"/>
              <w:szCs w:val="21"/>
            </w:rPr>
          </w:rPrChange>
        </w:rPr>
        <w:t>U</w:t>
      </w:r>
      <w:ins w:id="272" w:author="LH" w:date="2019-10-01T00:33:00Z">
        <w:r w:rsidR="00A9121F">
          <w:rPr>
            <w:rFonts w:ascii="Times New Roman" w:eastAsia="微软雅黑" w:hAnsi="Times New Roman" w:cs="Times New Roman" w:hint="eastAsia"/>
            <w:i/>
            <w:color w:val="0000CC"/>
            <w:kern w:val="0"/>
            <w:sz w:val="24"/>
            <w:szCs w:val="21"/>
          </w:rPr>
          <w:t xml:space="preserve"> </w:t>
        </w:r>
      </w:ins>
      <w:r w:rsidR="006437B5" w:rsidRPr="00A9121F">
        <w:rPr>
          <w:rFonts w:ascii="Times New Roman" w:eastAsia="微软雅黑" w:hAnsi="Times New Roman" w:cs="Times New Roman"/>
          <w:color w:val="0000CC"/>
          <w:kern w:val="0"/>
          <w:sz w:val="24"/>
          <w:szCs w:val="21"/>
          <w:rPrChange w:id="273" w:author="LH" w:date="2019-10-01T00:32:00Z">
            <w:rPr>
              <w:rFonts w:ascii="Arial" w:eastAsia="微软雅黑" w:hAnsi="Arial" w:cs="Arial"/>
              <w:color w:val="0000CC"/>
              <w:kern w:val="0"/>
              <w:sz w:val="24"/>
              <w:szCs w:val="21"/>
            </w:rPr>
          </w:rPrChange>
        </w:rPr>
        <w:t>for the David stars with K</w:t>
      </w:r>
      <w:r w:rsidR="006437B5" w:rsidRPr="00A9121F">
        <w:rPr>
          <w:rFonts w:ascii="Times New Roman" w:eastAsia="微软雅黑" w:hAnsi="Times New Roman" w:cs="Times New Roman"/>
          <w:color w:val="0000CC"/>
          <w:kern w:val="0"/>
          <w:sz w:val="24"/>
          <w:szCs w:val="21"/>
          <w:vertAlign w:val="superscript"/>
          <w:rPrChange w:id="274" w:author="LH" w:date="2019-10-01T00:32:00Z">
            <w:rPr>
              <w:rFonts w:ascii="Arial" w:eastAsia="微软雅黑" w:hAnsi="Arial" w:cs="Arial"/>
              <w:color w:val="0000CC"/>
              <w:kern w:val="0"/>
              <w:sz w:val="24"/>
              <w:szCs w:val="21"/>
              <w:vertAlign w:val="superscript"/>
            </w:rPr>
          </w:rPrChange>
        </w:rPr>
        <w:t>+</w:t>
      </w:r>
      <w:r w:rsidR="006437B5" w:rsidRPr="00A9121F">
        <w:rPr>
          <w:rFonts w:ascii="Times New Roman" w:eastAsia="微软雅黑" w:hAnsi="Times New Roman" w:cs="Times New Roman"/>
          <w:color w:val="0000CC"/>
          <w:kern w:val="0"/>
          <w:sz w:val="24"/>
          <w:szCs w:val="21"/>
          <w:rPrChange w:id="275" w:author="LH" w:date="2019-10-01T00:32:00Z">
            <w:rPr>
              <w:rFonts w:ascii="Arial" w:eastAsia="微软雅黑" w:hAnsi="Arial" w:cs="Arial"/>
              <w:color w:val="0000CC"/>
              <w:kern w:val="0"/>
              <w:sz w:val="24"/>
              <w:szCs w:val="21"/>
            </w:rPr>
          </w:rPrChange>
        </w:rPr>
        <w:t xml:space="preserve"> ions</w:t>
      </w:r>
      <w:r w:rsidR="00F53252" w:rsidRPr="00A9121F">
        <w:rPr>
          <w:rFonts w:ascii="Times New Roman" w:eastAsia="微软雅黑" w:hAnsi="Times New Roman" w:cs="Times New Roman"/>
          <w:color w:val="0000CC"/>
          <w:kern w:val="0"/>
          <w:sz w:val="24"/>
          <w:szCs w:val="21"/>
          <w:rPrChange w:id="276" w:author="LH" w:date="2019-10-01T00:32:00Z">
            <w:rPr>
              <w:rFonts w:ascii="Arial" w:eastAsia="微软雅黑" w:hAnsi="Arial" w:cs="Arial"/>
              <w:color w:val="0000CC"/>
              <w:kern w:val="0"/>
              <w:sz w:val="24"/>
              <w:szCs w:val="21"/>
            </w:rPr>
          </w:rPrChange>
        </w:rPr>
        <w:t xml:space="preserve"> makes </w:t>
      </w:r>
      <w:r w:rsidR="00B946D7" w:rsidRPr="00A9121F">
        <w:rPr>
          <w:rFonts w:ascii="Times New Roman" w:eastAsia="微软雅黑" w:hAnsi="Times New Roman" w:cs="Times New Roman"/>
          <w:color w:val="0000CC"/>
          <w:kern w:val="0"/>
          <w:sz w:val="24"/>
          <w:szCs w:val="21"/>
          <w:rPrChange w:id="277" w:author="LH" w:date="2019-10-01T00:32:00Z">
            <w:rPr>
              <w:rFonts w:ascii="Arial" w:eastAsia="微软雅黑" w:hAnsi="Arial" w:cs="Arial"/>
              <w:color w:val="0000CC"/>
              <w:kern w:val="0"/>
              <w:sz w:val="24"/>
              <w:szCs w:val="21"/>
            </w:rPr>
          </w:rPrChange>
        </w:rPr>
        <w:t xml:space="preserve">the energy cost for double occupancy </w:t>
      </w:r>
      <w:r w:rsidR="00F53252" w:rsidRPr="00A9121F">
        <w:rPr>
          <w:rFonts w:ascii="Times New Roman" w:eastAsia="微软雅黑" w:hAnsi="Times New Roman" w:cs="Times New Roman"/>
          <w:color w:val="0000CC"/>
          <w:kern w:val="0"/>
          <w:sz w:val="24"/>
          <w:szCs w:val="21"/>
          <w:rPrChange w:id="278" w:author="LH" w:date="2019-10-01T00:32:00Z">
            <w:rPr>
              <w:rFonts w:ascii="Arial" w:eastAsia="微软雅黑" w:hAnsi="Arial" w:cs="Arial"/>
              <w:color w:val="0000CC"/>
              <w:kern w:val="0"/>
              <w:sz w:val="24"/>
              <w:szCs w:val="21"/>
            </w:rPr>
          </w:rPrChange>
        </w:rPr>
        <w:t xml:space="preserve">very small, </w:t>
      </w:r>
      <w:r w:rsidR="004F133B" w:rsidRPr="00A9121F">
        <w:rPr>
          <w:rFonts w:ascii="Times New Roman" w:eastAsia="微软雅黑" w:hAnsi="Times New Roman" w:cs="Times New Roman"/>
          <w:color w:val="0000CC"/>
          <w:kern w:val="0"/>
          <w:sz w:val="24"/>
          <w:szCs w:val="21"/>
          <w:rPrChange w:id="279" w:author="LH" w:date="2019-10-01T00:32:00Z">
            <w:rPr>
              <w:rFonts w:ascii="Arial" w:eastAsia="微软雅黑" w:hAnsi="Arial" w:cs="Arial"/>
              <w:color w:val="0000CC"/>
              <w:kern w:val="0"/>
              <w:sz w:val="24"/>
              <w:szCs w:val="21"/>
            </w:rPr>
          </w:rPrChange>
        </w:rPr>
        <w:t xml:space="preserve">and thus </w:t>
      </w:r>
      <w:r w:rsidR="00B946D7" w:rsidRPr="00A9121F">
        <w:rPr>
          <w:rFonts w:ascii="Times New Roman" w:eastAsia="微软雅黑" w:hAnsi="Times New Roman" w:cs="Times New Roman"/>
          <w:color w:val="0000CC"/>
          <w:kern w:val="0"/>
          <w:sz w:val="24"/>
          <w:szCs w:val="21"/>
          <w:rPrChange w:id="280" w:author="LH" w:date="2019-10-01T00:32:00Z">
            <w:rPr>
              <w:rFonts w:ascii="Arial" w:eastAsia="微软雅黑" w:hAnsi="Arial" w:cs="Arial"/>
              <w:color w:val="0000CC"/>
              <w:kern w:val="0"/>
              <w:sz w:val="24"/>
              <w:szCs w:val="21"/>
            </w:rPr>
          </w:rPrChange>
        </w:rPr>
        <w:t>most</w:t>
      </w:r>
      <w:ins w:id="281" w:author="LH" w:date="2019-10-01T00:33:00Z">
        <w:r w:rsidR="00A9121F">
          <w:rPr>
            <w:rFonts w:ascii="Times New Roman" w:eastAsia="微软雅黑" w:hAnsi="Times New Roman" w:cs="Times New Roman" w:hint="eastAsia"/>
            <w:color w:val="0000CC"/>
            <w:kern w:val="0"/>
            <w:sz w:val="24"/>
            <w:szCs w:val="21"/>
          </w:rPr>
          <w:t xml:space="preserve"> </w:t>
        </w:r>
      </w:ins>
      <w:r w:rsidR="006437B5" w:rsidRPr="00A9121F">
        <w:rPr>
          <w:rFonts w:ascii="Times New Roman" w:eastAsia="微软雅黑" w:hAnsi="Times New Roman" w:cs="Times New Roman"/>
          <w:color w:val="0000CC"/>
          <w:kern w:val="0"/>
          <w:sz w:val="24"/>
          <w:szCs w:val="21"/>
          <w:rPrChange w:id="282" w:author="LH" w:date="2019-10-01T00:32:00Z">
            <w:rPr>
              <w:rFonts w:ascii="Arial" w:eastAsia="微软雅黑" w:hAnsi="Arial" w:cs="Arial"/>
              <w:color w:val="0000CC"/>
              <w:kern w:val="0"/>
              <w:sz w:val="24"/>
              <w:szCs w:val="21"/>
            </w:rPr>
          </w:rPrChange>
        </w:rPr>
        <w:t xml:space="preserve">spectral weights are transferred to the low-energy part. Furthermore, the coupling between the David stars will also lead to the </w:t>
      </w:r>
      <w:r w:rsidR="00002F19" w:rsidRPr="00A9121F">
        <w:rPr>
          <w:rFonts w:ascii="Times New Roman" w:eastAsia="微软雅黑" w:hAnsi="Times New Roman" w:cs="Times New Roman"/>
          <w:color w:val="0000CC"/>
          <w:kern w:val="0"/>
          <w:sz w:val="24"/>
          <w:szCs w:val="21"/>
          <w:rPrChange w:id="283" w:author="LH" w:date="2019-10-01T00:32:00Z">
            <w:rPr>
              <w:rFonts w:ascii="Arial" w:eastAsia="微软雅黑" w:hAnsi="Arial" w:cs="Arial"/>
              <w:color w:val="0000CC"/>
              <w:kern w:val="0"/>
              <w:sz w:val="24"/>
              <w:szCs w:val="21"/>
            </w:rPr>
          </w:rPrChange>
        </w:rPr>
        <w:t xml:space="preserve">reduction of the amplitude </w:t>
      </w:r>
      <w:r w:rsidR="006437B5" w:rsidRPr="00A9121F">
        <w:rPr>
          <w:rFonts w:ascii="Times New Roman" w:eastAsia="微软雅黑" w:hAnsi="Times New Roman" w:cs="Times New Roman"/>
          <w:color w:val="0000CC"/>
          <w:kern w:val="0"/>
          <w:sz w:val="24"/>
          <w:szCs w:val="21"/>
          <w:rPrChange w:id="284" w:author="LH" w:date="2019-10-01T00:32:00Z">
            <w:rPr>
              <w:rFonts w:ascii="Arial" w:eastAsia="微软雅黑" w:hAnsi="Arial" w:cs="Arial"/>
              <w:color w:val="0000CC"/>
              <w:kern w:val="0"/>
              <w:sz w:val="24"/>
              <w:szCs w:val="21"/>
            </w:rPr>
          </w:rPrChange>
        </w:rPr>
        <w:t>of the UHB in those David stars without K</w:t>
      </w:r>
      <w:r w:rsidR="006437B5" w:rsidRPr="00A9121F">
        <w:rPr>
          <w:rFonts w:ascii="Times New Roman" w:eastAsia="微软雅黑" w:hAnsi="Times New Roman" w:cs="Times New Roman"/>
          <w:color w:val="0000CC"/>
          <w:kern w:val="0"/>
          <w:sz w:val="24"/>
          <w:szCs w:val="21"/>
          <w:vertAlign w:val="superscript"/>
          <w:rPrChange w:id="285" w:author="LH" w:date="2019-10-01T00:32:00Z">
            <w:rPr>
              <w:rFonts w:ascii="Arial" w:eastAsia="微软雅黑" w:hAnsi="Arial" w:cs="Arial"/>
              <w:color w:val="0000CC"/>
              <w:kern w:val="0"/>
              <w:sz w:val="24"/>
              <w:szCs w:val="21"/>
              <w:vertAlign w:val="superscript"/>
            </w:rPr>
          </w:rPrChange>
        </w:rPr>
        <w:t>+</w:t>
      </w:r>
      <w:r w:rsidR="006437B5" w:rsidRPr="00A9121F">
        <w:rPr>
          <w:rFonts w:ascii="Times New Roman" w:eastAsia="微软雅黑" w:hAnsi="Times New Roman" w:cs="Times New Roman"/>
          <w:color w:val="0000CC"/>
          <w:kern w:val="0"/>
          <w:sz w:val="24"/>
          <w:szCs w:val="21"/>
          <w:rPrChange w:id="286" w:author="LH" w:date="2019-10-01T00:32:00Z">
            <w:rPr>
              <w:rFonts w:ascii="Arial" w:eastAsia="微软雅黑" w:hAnsi="Arial" w:cs="Arial"/>
              <w:color w:val="0000CC"/>
              <w:kern w:val="0"/>
              <w:sz w:val="24"/>
              <w:szCs w:val="21"/>
            </w:rPr>
          </w:rPrChange>
        </w:rPr>
        <w:t xml:space="preserve"> ions. </w:t>
      </w:r>
    </w:p>
    <w:p w:rsidR="006437B5" w:rsidRPr="00A9121F" w:rsidRDefault="007E00A9"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287" w:author="LH" w:date="2019-10-01T00:32:00Z">
            <w:rPr>
              <w:rFonts w:ascii="Arial" w:eastAsia="微软雅黑" w:hAnsi="Arial" w:cs="Arial"/>
              <w:color w:val="0000CC"/>
              <w:kern w:val="0"/>
              <w:sz w:val="24"/>
              <w:szCs w:val="21"/>
            </w:rPr>
          </w:rPrChange>
        </w:rPr>
      </w:pPr>
      <w:r w:rsidRPr="00A9121F">
        <w:rPr>
          <w:rFonts w:ascii="Times New Roman" w:eastAsia="微软雅黑" w:hAnsi="Times New Roman" w:cs="Times New Roman"/>
          <w:color w:val="0000CC"/>
          <w:kern w:val="0"/>
          <w:sz w:val="24"/>
          <w:szCs w:val="21"/>
          <w:rPrChange w:id="288" w:author="LH" w:date="2019-10-01T00:32:00Z">
            <w:rPr>
              <w:rFonts w:ascii="Arial" w:eastAsia="微软雅黑" w:hAnsi="Arial" w:cs="Arial" w:hint="eastAsia"/>
              <w:color w:val="0000CC"/>
              <w:kern w:val="0"/>
              <w:sz w:val="24"/>
              <w:szCs w:val="21"/>
            </w:rPr>
          </w:rPrChange>
        </w:rPr>
        <w:t>In</w:t>
      </w:r>
      <w:ins w:id="289" w:author="LH" w:date="2019-10-01T00:33:00Z">
        <w:r w:rsidR="00A9121F">
          <w:rPr>
            <w:rFonts w:ascii="Times New Roman" w:eastAsia="微软雅黑" w:hAnsi="Times New Roman" w:cs="Times New Roman" w:hint="eastAsia"/>
            <w:color w:val="0000CC"/>
            <w:kern w:val="0"/>
            <w:sz w:val="24"/>
            <w:szCs w:val="21"/>
          </w:rPr>
          <w:t xml:space="preserve"> </w:t>
        </w:r>
      </w:ins>
      <w:r w:rsidRPr="00A9121F">
        <w:rPr>
          <w:rFonts w:ascii="Times New Roman" w:eastAsia="微软雅黑" w:hAnsi="Times New Roman" w:cs="Times New Roman"/>
          <w:color w:val="0000CC"/>
          <w:kern w:val="0"/>
          <w:sz w:val="24"/>
          <w:szCs w:val="21"/>
          <w:rPrChange w:id="290" w:author="LH" w:date="2019-10-01T00:32:00Z">
            <w:rPr>
              <w:rFonts w:ascii="Arial" w:eastAsia="微软雅黑" w:hAnsi="Arial" w:cs="Arial"/>
              <w:color w:val="0000CC"/>
              <w:kern w:val="0"/>
              <w:sz w:val="24"/>
              <w:szCs w:val="21"/>
            </w:rPr>
          </w:rPrChange>
        </w:rPr>
        <w:t xml:space="preserve">calculations, </w:t>
      </w:r>
      <w:r w:rsidR="006437B5" w:rsidRPr="00A9121F">
        <w:rPr>
          <w:rFonts w:ascii="Times New Roman" w:eastAsia="微软雅黑" w:hAnsi="Times New Roman" w:cs="Times New Roman"/>
          <w:color w:val="0000CC"/>
          <w:kern w:val="0"/>
          <w:sz w:val="24"/>
          <w:szCs w:val="21"/>
          <w:rPrChange w:id="291" w:author="LH" w:date="2019-10-01T00:32:00Z">
            <w:rPr>
              <w:rFonts w:ascii="Arial" w:eastAsia="微软雅黑" w:hAnsi="Arial" w:cs="Arial"/>
              <w:color w:val="0000CC"/>
              <w:kern w:val="0"/>
              <w:sz w:val="24"/>
              <w:szCs w:val="21"/>
            </w:rPr>
          </w:rPrChange>
        </w:rPr>
        <w:t>this trend</w:t>
      </w:r>
      <w:ins w:id="292" w:author="LH" w:date="2019-10-01T00:33:00Z">
        <w:r w:rsidR="00A9121F">
          <w:rPr>
            <w:rFonts w:ascii="Times New Roman" w:eastAsia="微软雅黑" w:hAnsi="Times New Roman" w:cs="Times New Roman" w:hint="eastAsia"/>
            <w:color w:val="0000CC"/>
            <w:kern w:val="0"/>
            <w:sz w:val="24"/>
            <w:szCs w:val="21"/>
          </w:rPr>
          <w:t xml:space="preserve"> </w:t>
        </w:r>
      </w:ins>
      <w:r w:rsidR="00B72E02" w:rsidRPr="00A9121F">
        <w:rPr>
          <w:rFonts w:ascii="Times New Roman" w:eastAsia="微软雅黑" w:hAnsi="Times New Roman" w:cs="Times New Roman"/>
          <w:color w:val="0000CC"/>
          <w:kern w:val="0"/>
          <w:sz w:val="24"/>
          <w:szCs w:val="21"/>
          <w:rPrChange w:id="293" w:author="LH" w:date="2019-10-01T00:32:00Z">
            <w:rPr>
              <w:rFonts w:ascii="Arial" w:eastAsia="微软雅黑" w:hAnsi="Arial" w:cs="Arial"/>
              <w:color w:val="0000CC"/>
              <w:kern w:val="0"/>
              <w:sz w:val="24"/>
              <w:szCs w:val="21"/>
            </w:rPr>
          </w:rPrChange>
        </w:rPr>
        <w:t xml:space="preserve">can be </w:t>
      </w:r>
      <w:r w:rsidRPr="00A9121F">
        <w:rPr>
          <w:rFonts w:ascii="Times New Roman" w:eastAsia="微软雅黑" w:hAnsi="Times New Roman" w:cs="Times New Roman"/>
          <w:color w:val="0000CC"/>
          <w:kern w:val="0"/>
          <w:sz w:val="24"/>
          <w:szCs w:val="21"/>
          <w:rPrChange w:id="294" w:author="LH" w:date="2019-10-01T00:32:00Z">
            <w:rPr>
              <w:rFonts w:ascii="Arial" w:eastAsia="微软雅黑" w:hAnsi="Arial" w:cs="Arial"/>
              <w:color w:val="0000CC"/>
              <w:kern w:val="0"/>
              <w:sz w:val="24"/>
              <w:szCs w:val="21"/>
            </w:rPr>
          </w:rPrChange>
        </w:rPr>
        <w:t xml:space="preserve">manifested </w:t>
      </w:r>
      <w:r w:rsidR="006437B5" w:rsidRPr="00A9121F">
        <w:rPr>
          <w:rFonts w:ascii="Times New Roman" w:eastAsia="微软雅黑" w:hAnsi="Times New Roman" w:cs="Times New Roman"/>
          <w:color w:val="0000CC"/>
          <w:kern w:val="0"/>
          <w:sz w:val="24"/>
          <w:szCs w:val="21"/>
          <w:rPrChange w:id="295" w:author="LH" w:date="2019-10-01T00:32:00Z">
            <w:rPr>
              <w:rFonts w:ascii="Arial" w:eastAsia="微软雅黑" w:hAnsi="Arial" w:cs="Arial"/>
              <w:color w:val="0000CC"/>
              <w:kern w:val="0"/>
              <w:sz w:val="24"/>
              <w:szCs w:val="21"/>
            </w:rPr>
          </w:rPrChange>
        </w:rPr>
        <w:t>through comparing the numerical integral (</w:t>
      </w:r>
      <w:r w:rsidR="006437B5" w:rsidRPr="00A9121F">
        <w:rPr>
          <w:rFonts w:ascii="Times New Roman" w:eastAsia="微软雅黑" w:hAnsi="Times New Roman" w:cs="Times New Roman"/>
          <w:i/>
          <w:color w:val="0000CC"/>
          <w:kern w:val="0"/>
          <w:sz w:val="24"/>
          <w:szCs w:val="21"/>
        </w:rPr>
        <w:t>ρ</w:t>
      </w:r>
      <w:r w:rsidR="006437B5" w:rsidRPr="00A9121F">
        <w:rPr>
          <w:rFonts w:ascii="Times New Roman" w:eastAsia="微软雅黑" w:hAnsi="Times New Roman" w:cs="Times New Roman"/>
          <w:color w:val="0000CC"/>
          <w:kern w:val="0"/>
          <w:sz w:val="24"/>
          <w:szCs w:val="21"/>
          <w:rPrChange w:id="296" w:author="LH" w:date="2019-10-01T00:32:00Z">
            <w:rPr>
              <w:rFonts w:ascii="Arial" w:eastAsia="微软雅黑" w:hAnsi="Arial" w:cs="Arial"/>
              <w:color w:val="0000CC"/>
              <w:kern w:val="0"/>
              <w:sz w:val="24"/>
              <w:szCs w:val="21"/>
            </w:rPr>
          </w:rPrChange>
        </w:rPr>
        <w:t xml:space="preserve">) of the spectral weightfor </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297" w:author="LH" w:date="2019-10-01T00:32:00Z">
            <w:rPr>
              <w:rFonts w:ascii="Arial" w:eastAsia="微软雅黑" w:hAnsi="Arial" w:cs="Arial"/>
              <w:color w:val="0000CC"/>
              <w:kern w:val="0"/>
              <w:sz w:val="24"/>
              <w:szCs w:val="21"/>
            </w:rPr>
          </w:rPrChange>
        </w:rPr>
        <w:t xml:space="preserve">&gt;0 and </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298" w:author="LH" w:date="2019-10-01T00:32:00Z">
            <w:rPr>
              <w:rFonts w:ascii="Arial" w:eastAsia="微软雅黑" w:hAnsi="Arial" w:cs="Arial"/>
              <w:color w:val="0000CC"/>
              <w:kern w:val="0"/>
              <w:sz w:val="24"/>
              <w:szCs w:val="21"/>
            </w:rPr>
          </w:rPrChange>
        </w:rPr>
        <w:t xml:space="preserve">&lt;0. At </w:t>
      </w:r>
      <w:r w:rsidR="00B72E02" w:rsidRPr="00A9121F">
        <w:rPr>
          <w:rFonts w:ascii="Times New Roman" w:eastAsia="微软雅黑" w:hAnsi="Times New Roman" w:cs="Times New Roman"/>
          <w:color w:val="0000CC"/>
          <w:kern w:val="0"/>
          <w:sz w:val="24"/>
          <w:szCs w:val="21"/>
          <w:rPrChange w:id="299" w:author="LH" w:date="2019-10-01T00:32:00Z">
            <w:rPr>
              <w:rFonts w:ascii="Arial" w:eastAsia="微软雅黑" w:hAnsi="Arial" w:cs="Arial"/>
              <w:color w:val="0000CC"/>
              <w:kern w:val="0"/>
              <w:sz w:val="24"/>
              <w:szCs w:val="21"/>
            </w:rPr>
          </w:rPrChange>
        </w:rPr>
        <w:t>half-</w:t>
      </w:r>
      <w:r w:rsidR="006437B5" w:rsidRPr="00A9121F">
        <w:rPr>
          <w:rFonts w:ascii="Times New Roman" w:eastAsia="微软雅黑" w:hAnsi="Times New Roman" w:cs="Times New Roman"/>
          <w:color w:val="0000CC"/>
          <w:kern w:val="0"/>
          <w:sz w:val="24"/>
          <w:szCs w:val="21"/>
          <w:rPrChange w:id="300" w:author="LH" w:date="2019-10-01T00:32:00Z">
            <w:rPr>
              <w:rFonts w:ascii="Arial" w:eastAsia="微软雅黑" w:hAnsi="Arial" w:cs="Arial"/>
              <w:color w:val="0000CC"/>
              <w:kern w:val="0"/>
              <w:sz w:val="24"/>
              <w:szCs w:val="21"/>
            </w:rPr>
          </w:rPrChange>
        </w:rPr>
        <w:t xml:space="preserve">filling, the numerical integral </w:t>
      </w:r>
      <w:r w:rsidR="006437B5" w:rsidRPr="00A9121F">
        <w:rPr>
          <w:rFonts w:ascii="Times New Roman" w:eastAsia="微软雅黑" w:hAnsi="Times New Roman" w:cs="Times New Roman"/>
          <w:i/>
          <w:color w:val="0000CC"/>
          <w:kern w:val="0"/>
          <w:sz w:val="24"/>
          <w:szCs w:val="21"/>
        </w:rPr>
        <w:t>ρ</w:t>
      </w:r>
      <w:r w:rsidR="006437B5" w:rsidRPr="00A9121F">
        <w:rPr>
          <w:rFonts w:ascii="Times New Roman" w:eastAsia="微软雅黑" w:hAnsi="Times New Roman" w:cs="Times New Roman"/>
          <w:color w:val="0000CC"/>
          <w:kern w:val="0"/>
          <w:sz w:val="24"/>
          <w:szCs w:val="21"/>
          <w:rPrChange w:id="301" w:author="LH" w:date="2019-10-01T00:32:00Z">
            <w:rPr>
              <w:rFonts w:ascii="Arial" w:eastAsia="微软雅黑" w:hAnsi="Arial" w:cs="Arial"/>
              <w:color w:val="0000CC"/>
              <w:kern w:val="0"/>
              <w:sz w:val="24"/>
              <w:szCs w:val="21"/>
            </w:rPr>
          </w:rPrChange>
        </w:rPr>
        <w:t xml:space="preserve"> equals to 1 for both </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02" w:author="LH" w:date="2019-10-01T00:32:00Z">
            <w:rPr>
              <w:rFonts w:ascii="Arial" w:eastAsia="微软雅黑" w:hAnsi="Arial" w:cs="Arial"/>
              <w:color w:val="0000CC"/>
              <w:kern w:val="0"/>
              <w:sz w:val="24"/>
              <w:szCs w:val="21"/>
            </w:rPr>
          </w:rPrChange>
        </w:rPr>
        <w:t xml:space="preserve">&gt;0 and </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03" w:author="LH" w:date="2019-10-01T00:32:00Z">
            <w:rPr>
              <w:rFonts w:ascii="Arial" w:eastAsia="微软雅黑" w:hAnsi="Arial" w:cs="Arial"/>
              <w:color w:val="0000CC"/>
              <w:kern w:val="0"/>
              <w:sz w:val="24"/>
              <w:szCs w:val="21"/>
            </w:rPr>
          </w:rPrChange>
        </w:rPr>
        <w:t xml:space="preserve">&lt;0. However, </w:t>
      </w:r>
      <w:r w:rsidR="00F63861" w:rsidRPr="00A9121F">
        <w:rPr>
          <w:rFonts w:ascii="Times New Roman" w:eastAsia="微软雅黑" w:hAnsi="Times New Roman" w:cs="Times New Roman"/>
          <w:color w:val="0000CC"/>
          <w:kern w:val="0"/>
          <w:sz w:val="24"/>
          <w:szCs w:val="21"/>
          <w:rPrChange w:id="304" w:author="LH" w:date="2019-10-01T00:32:00Z">
            <w:rPr>
              <w:rFonts w:ascii="Arial" w:eastAsia="微软雅黑" w:hAnsi="Arial" w:cs="Arial"/>
              <w:color w:val="0000CC"/>
              <w:kern w:val="0"/>
              <w:sz w:val="24"/>
              <w:szCs w:val="21"/>
            </w:rPr>
          </w:rPrChange>
        </w:rPr>
        <w:t xml:space="preserve">in the case of K deposition, </w:t>
      </w:r>
      <w:r w:rsidR="006437B5" w:rsidRPr="00A9121F">
        <w:rPr>
          <w:rFonts w:ascii="Times New Roman" w:eastAsia="微软雅黑" w:hAnsi="Times New Roman" w:cs="Times New Roman"/>
          <w:color w:val="0000CC"/>
          <w:kern w:val="0"/>
          <w:sz w:val="24"/>
          <w:szCs w:val="21"/>
          <w:rPrChange w:id="305" w:author="LH" w:date="2019-10-01T00:32:00Z">
            <w:rPr>
              <w:rFonts w:ascii="Arial" w:eastAsia="微软雅黑" w:hAnsi="Arial" w:cs="Arial"/>
              <w:color w:val="0000CC"/>
              <w:kern w:val="0"/>
              <w:sz w:val="24"/>
              <w:szCs w:val="21"/>
            </w:rPr>
          </w:rPrChange>
        </w:rPr>
        <w:t>for the David stars with K</w:t>
      </w:r>
      <w:r w:rsidR="006437B5" w:rsidRPr="00A9121F">
        <w:rPr>
          <w:rFonts w:ascii="Times New Roman" w:eastAsia="微软雅黑" w:hAnsi="Times New Roman" w:cs="Times New Roman"/>
          <w:color w:val="0000CC"/>
          <w:kern w:val="0"/>
          <w:sz w:val="24"/>
          <w:szCs w:val="21"/>
          <w:vertAlign w:val="superscript"/>
          <w:rPrChange w:id="306" w:author="LH" w:date="2019-10-01T00:32:00Z">
            <w:rPr>
              <w:rFonts w:ascii="Arial" w:eastAsia="微软雅黑" w:hAnsi="Arial" w:cs="Arial"/>
              <w:color w:val="0000CC"/>
              <w:kern w:val="0"/>
              <w:sz w:val="24"/>
              <w:szCs w:val="21"/>
              <w:vertAlign w:val="superscript"/>
            </w:rPr>
          </w:rPrChange>
        </w:rPr>
        <w:t>+</w:t>
      </w:r>
      <w:r w:rsidR="006437B5" w:rsidRPr="00A9121F">
        <w:rPr>
          <w:rFonts w:ascii="Times New Roman" w:eastAsia="微软雅黑" w:hAnsi="Times New Roman" w:cs="Times New Roman"/>
          <w:color w:val="0000CC"/>
          <w:kern w:val="0"/>
          <w:sz w:val="24"/>
          <w:szCs w:val="21"/>
          <w:rPrChange w:id="307" w:author="LH" w:date="2019-10-01T00:32:00Z">
            <w:rPr>
              <w:rFonts w:ascii="Arial" w:eastAsia="微软雅黑" w:hAnsi="Arial" w:cs="Arial"/>
              <w:color w:val="0000CC"/>
              <w:kern w:val="0"/>
              <w:sz w:val="24"/>
              <w:szCs w:val="21"/>
            </w:rPr>
          </w:rPrChange>
        </w:rPr>
        <w:t xml:space="preserve"> ions, the calculated </w:t>
      </w:r>
      <w:r w:rsidR="006437B5" w:rsidRPr="00A9121F">
        <w:rPr>
          <w:rFonts w:ascii="Times New Roman" w:eastAsia="微软雅黑" w:hAnsi="Times New Roman" w:cs="Times New Roman"/>
          <w:i/>
          <w:color w:val="0000CC"/>
          <w:kern w:val="0"/>
          <w:sz w:val="24"/>
          <w:szCs w:val="21"/>
        </w:rPr>
        <w:t>ρ</w:t>
      </w:r>
      <w:r w:rsidR="006437B5" w:rsidRPr="00A9121F">
        <w:rPr>
          <w:rFonts w:ascii="Times New Roman" w:eastAsia="微软雅黑" w:hAnsi="Times New Roman" w:cs="Times New Roman"/>
          <w:color w:val="0000CC"/>
          <w:kern w:val="0"/>
          <w:sz w:val="24"/>
          <w:szCs w:val="21"/>
          <w:rPrChange w:id="308" w:author="LH" w:date="2019-10-01T00:32:00Z">
            <w:rPr>
              <w:rFonts w:ascii="Arial" w:eastAsia="微软雅黑" w:hAnsi="Arial" w:cs="Arial"/>
              <w:color w:val="0000CC"/>
              <w:kern w:val="0"/>
              <w:sz w:val="24"/>
              <w:szCs w:val="21"/>
            </w:rPr>
          </w:rPrChange>
        </w:rPr>
        <w:t xml:space="preserve"> for</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09" w:author="LH" w:date="2019-10-01T00:32:00Z">
            <w:rPr>
              <w:rFonts w:ascii="Arial" w:eastAsia="微软雅黑" w:hAnsi="Arial" w:cs="Arial"/>
              <w:color w:val="0000CC"/>
              <w:kern w:val="0"/>
              <w:sz w:val="24"/>
              <w:szCs w:val="21"/>
            </w:rPr>
          </w:rPrChange>
        </w:rPr>
        <w:t>&gt;0 (</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10" w:author="LH" w:date="2019-10-01T00:32:00Z">
            <w:rPr>
              <w:rFonts w:ascii="Arial" w:eastAsia="微软雅黑" w:hAnsi="Arial" w:cs="Arial"/>
              <w:color w:val="0000CC"/>
              <w:kern w:val="0"/>
              <w:sz w:val="24"/>
              <w:szCs w:val="21"/>
            </w:rPr>
          </w:rPrChange>
        </w:rPr>
        <w:t>&lt;0) is 0.1</w:t>
      </w:r>
      <w:r w:rsidRPr="00A9121F">
        <w:rPr>
          <w:rFonts w:ascii="Times New Roman" w:eastAsia="微软雅黑" w:hAnsi="Times New Roman" w:cs="Times New Roman"/>
          <w:color w:val="0000CC"/>
          <w:kern w:val="0"/>
          <w:sz w:val="24"/>
          <w:szCs w:val="21"/>
          <w:rPrChange w:id="311" w:author="LH" w:date="2019-10-01T00:32:00Z">
            <w:rPr>
              <w:rFonts w:ascii="Arial" w:eastAsia="微软雅黑" w:hAnsi="Arial" w:cs="Arial"/>
              <w:color w:val="0000CC"/>
              <w:kern w:val="0"/>
              <w:sz w:val="24"/>
              <w:szCs w:val="21"/>
            </w:rPr>
          </w:rPrChange>
        </w:rPr>
        <w:t>8</w:t>
      </w:r>
      <w:r w:rsidR="006437B5" w:rsidRPr="00A9121F">
        <w:rPr>
          <w:rFonts w:ascii="Times New Roman" w:eastAsia="微软雅黑" w:hAnsi="Times New Roman" w:cs="Times New Roman"/>
          <w:color w:val="0000CC"/>
          <w:kern w:val="0"/>
          <w:sz w:val="24"/>
          <w:szCs w:val="21"/>
          <w:rPrChange w:id="312" w:author="LH" w:date="2019-10-01T00:32:00Z">
            <w:rPr>
              <w:rFonts w:ascii="Arial" w:eastAsia="微软雅黑" w:hAnsi="Arial" w:cs="Arial"/>
              <w:color w:val="0000CC"/>
              <w:kern w:val="0"/>
              <w:sz w:val="24"/>
              <w:szCs w:val="21"/>
            </w:rPr>
          </w:rPrChange>
        </w:rPr>
        <w:t xml:space="preserve"> (1.9</w:t>
      </w:r>
      <w:r w:rsidRPr="00A9121F">
        <w:rPr>
          <w:rFonts w:ascii="Times New Roman" w:eastAsia="微软雅黑" w:hAnsi="Times New Roman" w:cs="Times New Roman"/>
          <w:color w:val="0000CC"/>
          <w:kern w:val="0"/>
          <w:sz w:val="24"/>
          <w:szCs w:val="21"/>
          <w:rPrChange w:id="313" w:author="LH" w:date="2019-10-01T00:32:00Z">
            <w:rPr>
              <w:rFonts w:ascii="Arial" w:eastAsia="微软雅黑" w:hAnsi="Arial" w:cs="Arial"/>
              <w:color w:val="0000CC"/>
              <w:kern w:val="0"/>
              <w:sz w:val="24"/>
              <w:szCs w:val="21"/>
            </w:rPr>
          </w:rPrChange>
        </w:rPr>
        <w:t>2</w:t>
      </w:r>
      <w:r w:rsidR="006437B5" w:rsidRPr="00A9121F">
        <w:rPr>
          <w:rFonts w:ascii="Times New Roman" w:eastAsia="微软雅黑" w:hAnsi="Times New Roman" w:cs="Times New Roman"/>
          <w:color w:val="0000CC"/>
          <w:kern w:val="0"/>
          <w:sz w:val="24"/>
          <w:szCs w:val="21"/>
          <w:rPrChange w:id="314" w:author="LH" w:date="2019-10-01T00:32:00Z">
            <w:rPr>
              <w:rFonts w:ascii="Arial" w:eastAsia="微软雅黑" w:hAnsi="Arial" w:cs="Arial"/>
              <w:color w:val="0000CC"/>
              <w:kern w:val="0"/>
              <w:sz w:val="24"/>
              <w:szCs w:val="21"/>
            </w:rPr>
          </w:rPrChange>
        </w:rPr>
        <w:t>), and for the David stars without K</w:t>
      </w:r>
      <w:r w:rsidR="006437B5" w:rsidRPr="00A9121F">
        <w:rPr>
          <w:rFonts w:ascii="Times New Roman" w:eastAsia="微软雅黑" w:hAnsi="Times New Roman" w:cs="Times New Roman"/>
          <w:color w:val="0000CC"/>
          <w:kern w:val="0"/>
          <w:sz w:val="24"/>
          <w:szCs w:val="21"/>
          <w:vertAlign w:val="superscript"/>
          <w:rPrChange w:id="315" w:author="LH" w:date="2019-10-01T00:32:00Z">
            <w:rPr>
              <w:rFonts w:ascii="Arial" w:eastAsia="微软雅黑" w:hAnsi="Arial" w:cs="Arial"/>
              <w:color w:val="0000CC"/>
              <w:kern w:val="0"/>
              <w:sz w:val="24"/>
              <w:szCs w:val="21"/>
              <w:vertAlign w:val="superscript"/>
            </w:rPr>
          </w:rPrChange>
        </w:rPr>
        <w:t>+</w:t>
      </w:r>
      <w:r w:rsidR="006437B5" w:rsidRPr="00A9121F">
        <w:rPr>
          <w:rFonts w:ascii="Times New Roman" w:eastAsia="微软雅黑" w:hAnsi="Times New Roman" w:cs="Times New Roman"/>
          <w:color w:val="0000CC"/>
          <w:kern w:val="0"/>
          <w:sz w:val="24"/>
          <w:szCs w:val="21"/>
          <w:rPrChange w:id="316" w:author="LH" w:date="2019-10-01T00:32:00Z">
            <w:rPr>
              <w:rFonts w:ascii="Arial" w:eastAsia="微软雅黑" w:hAnsi="Arial" w:cs="Arial"/>
              <w:color w:val="0000CC"/>
              <w:kern w:val="0"/>
              <w:sz w:val="24"/>
              <w:szCs w:val="21"/>
            </w:rPr>
          </w:rPrChange>
        </w:rPr>
        <w:t xml:space="preserve"> ions, the calculated </w:t>
      </w:r>
      <w:r w:rsidR="006437B5" w:rsidRPr="00A9121F">
        <w:rPr>
          <w:rFonts w:ascii="Times New Roman" w:eastAsia="微软雅黑" w:hAnsi="Times New Roman" w:cs="Times New Roman"/>
          <w:i/>
          <w:color w:val="0000CC"/>
          <w:kern w:val="0"/>
          <w:sz w:val="24"/>
          <w:szCs w:val="21"/>
        </w:rPr>
        <w:t>ρ</w:t>
      </w:r>
      <w:r w:rsidR="006437B5" w:rsidRPr="00A9121F">
        <w:rPr>
          <w:rFonts w:ascii="Times New Roman" w:eastAsia="微软雅黑" w:hAnsi="Times New Roman" w:cs="Times New Roman"/>
          <w:color w:val="0000CC"/>
          <w:kern w:val="0"/>
          <w:sz w:val="24"/>
          <w:szCs w:val="21"/>
          <w:rPrChange w:id="317" w:author="LH" w:date="2019-10-01T00:32:00Z">
            <w:rPr>
              <w:rFonts w:ascii="Arial" w:eastAsia="微软雅黑" w:hAnsi="Arial" w:cs="Arial"/>
              <w:color w:val="0000CC"/>
              <w:kern w:val="0"/>
              <w:sz w:val="24"/>
              <w:szCs w:val="21"/>
            </w:rPr>
          </w:rPrChange>
        </w:rPr>
        <w:t xml:space="preserve"> for</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18" w:author="LH" w:date="2019-10-01T00:32:00Z">
            <w:rPr>
              <w:rFonts w:ascii="Arial" w:eastAsia="微软雅黑" w:hAnsi="Arial" w:cs="Arial"/>
              <w:color w:val="0000CC"/>
              <w:kern w:val="0"/>
              <w:sz w:val="24"/>
              <w:szCs w:val="21"/>
            </w:rPr>
          </w:rPrChange>
        </w:rPr>
        <w:t>&gt;0 (</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19" w:author="LH" w:date="2019-10-01T00:32:00Z">
            <w:rPr>
              <w:rFonts w:ascii="Arial" w:eastAsia="微软雅黑" w:hAnsi="Arial" w:cs="Arial"/>
              <w:color w:val="0000CC"/>
              <w:kern w:val="0"/>
              <w:sz w:val="24"/>
              <w:szCs w:val="21"/>
            </w:rPr>
          </w:rPrChange>
        </w:rPr>
        <w:t xml:space="preserve">&lt;0) is 0.97 (1.03). For both of the two cases, the </w:t>
      </w:r>
      <w:r w:rsidR="006437B5" w:rsidRPr="00A9121F">
        <w:rPr>
          <w:rFonts w:ascii="Times New Roman" w:eastAsia="微软雅黑" w:hAnsi="Times New Roman" w:cs="Times New Roman"/>
          <w:i/>
          <w:color w:val="0000CC"/>
          <w:kern w:val="0"/>
          <w:sz w:val="24"/>
          <w:szCs w:val="21"/>
        </w:rPr>
        <w:t>ρ</w:t>
      </w:r>
      <w:ins w:id="320" w:author="LH" w:date="2019-10-01T00:33:00Z">
        <w:r w:rsidR="00A9121F">
          <w:rPr>
            <w:rFonts w:ascii="Times New Roman" w:eastAsia="微软雅黑" w:hAnsi="Times New Roman" w:cs="Times New Roman" w:hint="eastAsia"/>
            <w:i/>
            <w:color w:val="0000CC"/>
            <w:kern w:val="0"/>
            <w:sz w:val="24"/>
            <w:szCs w:val="21"/>
          </w:rPr>
          <w:t xml:space="preserve"> </w:t>
        </w:r>
      </w:ins>
      <w:r w:rsidR="006437B5" w:rsidRPr="00A9121F">
        <w:rPr>
          <w:rFonts w:ascii="Times New Roman" w:eastAsia="微软雅黑" w:hAnsi="Times New Roman" w:cs="Times New Roman"/>
          <w:color w:val="0000CC"/>
          <w:kern w:val="0"/>
          <w:sz w:val="24"/>
          <w:szCs w:val="21"/>
          <w:rPrChange w:id="321" w:author="LH" w:date="2019-10-01T00:32:00Z">
            <w:rPr>
              <w:rFonts w:ascii="Arial" w:eastAsia="微软雅黑" w:hAnsi="Arial" w:cs="Arial"/>
              <w:color w:val="0000CC"/>
              <w:kern w:val="0"/>
              <w:sz w:val="24"/>
              <w:szCs w:val="21"/>
            </w:rPr>
          </w:rPrChange>
        </w:rPr>
        <w:t>value for</w:t>
      </w:r>
      <w:r w:rsidR="006437B5" w:rsidRPr="00A9121F">
        <w:rPr>
          <w:rFonts w:ascii="Times New Roman" w:eastAsia="微软雅黑" w:hAnsi="Times New Roman" w:cs="Times New Roman"/>
          <w:i/>
          <w:color w:val="0000CC"/>
          <w:kern w:val="0"/>
          <w:sz w:val="24"/>
          <w:szCs w:val="21"/>
        </w:rPr>
        <w:t>ω</w:t>
      </w:r>
      <w:r w:rsidR="006437B5" w:rsidRPr="00A9121F">
        <w:rPr>
          <w:rFonts w:ascii="Times New Roman" w:eastAsia="微软雅黑" w:hAnsi="Times New Roman" w:cs="Times New Roman"/>
          <w:color w:val="0000CC"/>
          <w:kern w:val="0"/>
          <w:sz w:val="24"/>
          <w:szCs w:val="21"/>
          <w:rPrChange w:id="322" w:author="LH" w:date="2019-10-01T00:32:00Z">
            <w:rPr>
              <w:rFonts w:ascii="Arial" w:eastAsia="微软雅黑" w:hAnsi="Arial" w:cs="Arial"/>
              <w:color w:val="0000CC"/>
              <w:kern w:val="0"/>
              <w:sz w:val="24"/>
              <w:szCs w:val="21"/>
            </w:rPr>
          </w:rPrChange>
        </w:rPr>
        <w:t>&gt;0 is smaller than 1, indicating that the spectral weight is transferred to low-energy part and the amplitude of UHB is reduced.</w:t>
      </w:r>
    </w:p>
    <w:p w:rsidR="00092D78" w:rsidRPr="0043453F" w:rsidRDefault="00092D78"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4. What exactly is plotted in Fig. 2(a)? Are these averaged spectra? Over how many spatial points? How are the points chosen? How strong are the spectrum to spectrum fluctuations (maybe show some full data sets in the supplementary)?</w:t>
      </w:r>
    </w:p>
    <w:p w:rsidR="003E6457" w:rsidRPr="00A9121F" w:rsidRDefault="005D7445"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323" w:author="LH" w:date="2019-10-01T00:33: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324" w:author="LH" w:date="2019-10-01T00:33:00Z">
            <w:rPr>
              <w:rFonts w:ascii="Arial" w:eastAsia="微软雅黑" w:hAnsi="Arial" w:cs="Arial"/>
              <w:b/>
              <w:color w:val="0000CC"/>
              <w:kern w:val="0"/>
              <w:sz w:val="24"/>
              <w:szCs w:val="21"/>
            </w:rPr>
          </w:rPrChange>
        </w:rPr>
        <w:t>Re:</w:t>
      </w:r>
      <w:r w:rsidR="003473E1" w:rsidRPr="00A9121F">
        <w:rPr>
          <w:rFonts w:ascii="Times New Roman" w:eastAsia="微软雅黑" w:hAnsi="Times New Roman" w:cs="Times New Roman"/>
          <w:color w:val="0000CC"/>
          <w:kern w:val="0"/>
          <w:sz w:val="24"/>
          <w:szCs w:val="21"/>
          <w:rPrChange w:id="325" w:author="LH" w:date="2019-10-01T00:33:00Z">
            <w:rPr>
              <w:rFonts w:ascii="Arial" w:eastAsia="微软雅黑" w:hAnsi="Arial" w:cs="Arial"/>
              <w:color w:val="0000CC"/>
              <w:kern w:val="0"/>
              <w:sz w:val="24"/>
              <w:szCs w:val="21"/>
            </w:rPr>
          </w:rPrChange>
        </w:rPr>
        <w:t>The spectra</w:t>
      </w:r>
      <w:ins w:id="326" w:author="LH" w:date="2019-10-01T00:34:00Z">
        <w:r w:rsidR="00A9121F">
          <w:rPr>
            <w:rFonts w:ascii="Times New Roman" w:eastAsia="微软雅黑" w:hAnsi="Times New Roman" w:cs="Times New Roman" w:hint="eastAsia"/>
            <w:color w:val="0000CC"/>
            <w:kern w:val="0"/>
            <w:sz w:val="24"/>
            <w:szCs w:val="21"/>
          </w:rPr>
          <w:t xml:space="preserve"> </w:t>
        </w:r>
      </w:ins>
      <w:r w:rsidR="001D2FE1" w:rsidRPr="00A9121F">
        <w:rPr>
          <w:rFonts w:ascii="Times New Roman" w:eastAsia="微软雅黑" w:hAnsi="Times New Roman" w:cs="Times New Roman"/>
          <w:color w:val="0000CC"/>
          <w:kern w:val="0"/>
          <w:sz w:val="24"/>
          <w:szCs w:val="21"/>
          <w:rPrChange w:id="327" w:author="LH" w:date="2019-10-01T00:33:00Z">
            <w:rPr>
              <w:rFonts w:ascii="Arial" w:eastAsia="微软雅黑" w:hAnsi="Arial" w:cs="Arial"/>
              <w:color w:val="0000CC"/>
              <w:kern w:val="0"/>
              <w:sz w:val="24"/>
              <w:szCs w:val="21"/>
            </w:rPr>
          </w:rPrChange>
        </w:rPr>
        <w:t xml:space="preserve">plotted in Fig. 2(a) </w:t>
      </w:r>
      <w:r w:rsidR="003473E1" w:rsidRPr="00A9121F">
        <w:rPr>
          <w:rFonts w:ascii="Times New Roman" w:eastAsia="微软雅黑" w:hAnsi="Times New Roman" w:cs="Times New Roman"/>
          <w:color w:val="0000CC"/>
          <w:kern w:val="0"/>
          <w:sz w:val="24"/>
          <w:szCs w:val="21"/>
          <w:rPrChange w:id="328" w:author="LH" w:date="2019-10-01T00:33:00Z">
            <w:rPr>
              <w:rFonts w:ascii="Arial" w:eastAsia="微软雅黑" w:hAnsi="Arial" w:cs="Arial"/>
              <w:color w:val="0000CC"/>
              <w:kern w:val="0"/>
              <w:sz w:val="24"/>
              <w:szCs w:val="21"/>
            </w:rPr>
          </w:rPrChange>
        </w:rPr>
        <w:t xml:space="preserve">are </w:t>
      </w:r>
      <w:r w:rsidR="001D2FE1" w:rsidRPr="00A9121F">
        <w:rPr>
          <w:rFonts w:ascii="Times New Roman" w:eastAsia="微软雅黑" w:hAnsi="Times New Roman" w:cs="Times New Roman"/>
          <w:color w:val="0000CC"/>
          <w:kern w:val="0"/>
          <w:sz w:val="24"/>
          <w:szCs w:val="21"/>
          <w:rPrChange w:id="329" w:author="LH" w:date="2019-10-01T00:33:00Z">
            <w:rPr>
              <w:rFonts w:ascii="Arial" w:eastAsia="微软雅黑" w:hAnsi="Arial" w:cs="Arial"/>
              <w:color w:val="0000CC"/>
              <w:kern w:val="0"/>
              <w:sz w:val="24"/>
              <w:szCs w:val="21"/>
            </w:rPr>
          </w:rPrChange>
        </w:rPr>
        <w:t xml:space="preserve">not averaged. They are </w:t>
      </w:r>
      <w:r w:rsidR="00FA7A73" w:rsidRPr="00A9121F">
        <w:rPr>
          <w:rFonts w:ascii="Times New Roman" w:eastAsia="微软雅黑" w:hAnsi="Times New Roman" w:cs="Times New Roman"/>
          <w:color w:val="0000CC"/>
          <w:kern w:val="0"/>
          <w:sz w:val="24"/>
          <w:szCs w:val="21"/>
          <w:rPrChange w:id="330" w:author="LH" w:date="2019-10-01T00:33:00Z">
            <w:rPr>
              <w:rFonts w:ascii="Arial" w:eastAsia="微软雅黑" w:hAnsi="Arial" w:cs="Arial"/>
              <w:color w:val="0000CC"/>
              <w:kern w:val="0"/>
              <w:sz w:val="24"/>
              <w:szCs w:val="21"/>
            </w:rPr>
          </w:rPrChange>
        </w:rPr>
        <w:t>all</w:t>
      </w:r>
      <w:ins w:id="331" w:author="LH" w:date="2019-10-01T00:34:00Z">
        <w:r w:rsidR="00A9121F">
          <w:rPr>
            <w:rFonts w:ascii="Times New Roman" w:eastAsia="微软雅黑" w:hAnsi="Times New Roman" w:cs="Times New Roman" w:hint="eastAsia"/>
            <w:color w:val="0000CC"/>
            <w:kern w:val="0"/>
            <w:sz w:val="24"/>
            <w:szCs w:val="21"/>
          </w:rPr>
          <w:t xml:space="preserve"> </w:t>
        </w:r>
      </w:ins>
      <w:r w:rsidR="001D2FE1" w:rsidRPr="00A9121F">
        <w:rPr>
          <w:rFonts w:ascii="Times New Roman" w:eastAsia="微软雅黑" w:hAnsi="Times New Roman" w:cs="Times New Roman"/>
          <w:color w:val="0000CC"/>
          <w:kern w:val="0"/>
          <w:sz w:val="24"/>
          <w:szCs w:val="21"/>
          <w:rPrChange w:id="332" w:author="LH" w:date="2019-10-01T00:33:00Z">
            <w:rPr>
              <w:rFonts w:ascii="Arial" w:eastAsia="微软雅黑" w:hAnsi="Arial" w:cs="Arial"/>
              <w:color w:val="0000CC"/>
              <w:kern w:val="0"/>
              <w:sz w:val="24"/>
              <w:szCs w:val="21"/>
            </w:rPr>
          </w:rPrChange>
        </w:rPr>
        <w:t>the single</w:t>
      </w:r>
      <w:r w:rsidR="007D42C4" w:rsidRPr="00A9121F">
        <w:rPr>
          <w:rFonts w:ascii="Times New Roman" w:eastAsia="微软雅黑" w:hAnsi="Times New Roman" w:cs="Times New Roman"/>
          <w:color w:val="0000CC"/>
          <w:kern w:val="0"/>
          <w:sz w:val="24"/>
          <w:szCs w:val="21"/>
          <w:rPrChange w:id="333" w:author="LH" w:date="2019-10-01T00:33:00Z">
            <w:rPr>
              <w:rFonts w:ascii="Arial" w:eastAsia="微软雅黑" w:hAnsi="Arial" w:cs="Arial"/>
              <w:color w:val="0000CC"/>
              <w:kern w:val="0"/>
              <w:sz w:val="24"/>
              <w:szCs w:val="21"/>
            </w:rPr>
          </w:rPrChange>
        </w:rPr>
        <w:t>-point</w:t>
      </w:r>
      <w:r w:rsidR="001D2FE1" w:rsidRPr="00A9121F">
        <w:rPr>
          <w:rFonts w:ascii="Times New Roman" w:eastAsia="微软雅黑" w:hAnsi="Times New Roman" w:cs="Times New Roman"/>
          <w:color w:val="0000CC"/>
          <w:kern w:val="0"/>
          <w:sz w:val="24"/>
          <w:szCs w:val="21"/>
          <w:rPrChange w:id="334" w:author="LH" w:date="2019-10-01T00:33:00Z">
            <w:rPr>
              <w:rFonts w:ascii="Arial" w:eastAsia="微软雅黑" w:hAnsi="Arial" w:cs="Arial"/>
              <w:color w:val="0000CC"/>
              <w:kern w:val="0"/>
              <w:sz w:val="24"/>
              <w:szCs w:val="21"/>
            </w:rPr>
          </w:rPrChange>
        </w:rPr>
        <w:t xml:space="preserve"> data </w:t>
      </w:r>
      <w:r w:rsidR="007C261C" w:rsidRPr="00A9121F">
        <w:rPr>
          <w:rFonts w:ascii="Times New Roman" w:eastAsia="微软雅黑" w:hAnsi="Times New Roman" w:cs="Times New Roman"/>
          <w:color w:val="0000CC"/>
          <w:kern w:val="0"/>
          <w:sz w:val="24"/>
          <w:szCs w:val="21"/>
          <w:rPrChange w:id="335" w:author="LH" w:date="2019-10-01T00:33:00Z">
            <w:rPr>
              <w:rFonts w:ascii="Arial" w:eastAsia="微软雅黑" w:hAnsi="Arial" w:cs="Arial"/>
              <w:color w:val="0000CC"/>
              <w:kern w:val="0"/>
              <w:sz w:val="24"/>
              <w:szCs w:val="21"/>
            </w:rPr>
          </w:rPrChange>
        </w:rPr>
        <w:t xml:space="preserve">taken at the </w:t>
      </w:r>
      <w:r w:rsidR="001D2FE1" w:rsidRPr="00A9121F">
        <w:rPr>
          <w:rFonts w:ascii="Times New Roman" w:eastAsia="微软雅黑" w:hAnsi="Times New Roman" w:cs="Times New Roman"/>
          <w:color w:val="0000CC"/>
          <w:kern w:val="0"/>
          <w:sz w:val="24"/>
          <w:szCs w:val="21"/>
          <w:rPrChange w:id="336" w:author="LH" w:date="2019-10-01T00:33:00Z">
            <w:rPr>
              <w:rFonts w:ascii="Arial" w:eastAsia="微软雅黑" w:hAnsi="Arial" w:cs="Arial"/>
              <w:color w:val="0000CC"/>
              <w:kern w:val="0"/>
              <w:sz w:val="24"/>
              <w:szCs w:val="21"/>
            </w:rPr>
          </w:rPrChange>
        </w:rPr>
        <w:t>center</w:t>
      </w:r>
      <w:r w:rsidR="007C261C" w:rsidRPr="00A9121F">
        <w:rPr>
          <w:rFonts w:ascii="Times New Roman" w:eastAsia="微软雅黑" w:hAnsi="Times New Roman" w:cs="Times New Roman"/>
          <w:color w:val="0000CC"/>
          <w:kern w:val="0"/>
          <w:sz w:val="24"/>
          <w:szCs w:val="21"/>
          <w:rPrChange w:id="337" w:author="LH" w:date="2019-10-01T00:33:00Z">
            <w:rPr>
              <w:rFonts w:ascii="Arial" w:eastAsia="微软雅黑" w:hAnsi="Arial" w:cs="Arial"/>
              <w:color w:val="0000CC"/>
              <w:kern w:val="0"/>
              <w:sz w:val="24"/>
              <w:szCs w:val="21"/>
            </w:rPr>
          </w:rPrChange>
        </w:rPr>
        <w:t xml:space="preserve"> of the David star. </w:t>
      </w:r>
      <w:r w:rsidR="00202B97" w:rsidRPr="00A9121F">
        <w:rPr>
          <w:rFonts w:ascii="Times New Roman" w:eastAsia="微软雅黑" w:hAnsi="Times New Roman" w:cs="Times New Roman"/>
          <w:color w:val="0000CC"/>
          <w:kern w:val="0"/>
          <w:sz w:val="24"/>
          <w:szCs w:val="21"/>
          <w:rPrChange w:id="338" w:author="LH" w:date="2019-10-01T00:33:00Z">
            <w:rPr>
              <w:rFonts w:ascii="Arial" w:eastAsia="微软雅黑" w:hAnsi="Arial" w:cs="Arial"/>
              <w:color w:val="0000CC"/>
              <w:kern w:val="0"/>
              <w:sz w:val="24"/>
              <w:szCs w:val="21"/>
            </w:rPr>
          </w:rPrChange>
        </w:rPr>
        <w:t>W</w:t>
      </w:r>
      <w:r w:rsidR="00FA7A73" w:rsidRPr="00A9121F">
        <w:rPr>
          <w:rFonts w:ascii="Times New Roman" w:eastAsia="微软雅黑" w:hAnsi="Times New Roman" w:cs="Times New Roman"/>
          <w:color w:val="0000CC"/>
          <w:kern w:val="0"/>
          <w:sz w:val="24"/>
          <w:szCs w:val="21"/>
          <w:rPrChange w:id="339" w:author="LH" w:date="2019-10-01T00:33:00Z">
            <w:rPr>
              <w:rFonts w:ascii="Arial" w:eastAsia="微软雅黑" w:hAnsi="Arial" w:cs="Arial"/>
              <w:color w:val="0000CC"/>
              <w:kern w:val="0"/>
              <w:sz w:val="24"/>
              <w:szCs w:val="21"/>
            </w:rPr>
          </w:rPrChange>
        </w:rPr>
        <w:t xml:space="preserve">e </w:t>
      </w:r>
      <w:r w:rsidR="003E6457" w:rsidRPr="00A9121F">
        <w:rPr>
          <w:rFonts w:ascii="Times New Roman" w:eastAsia="微软雅黑" w:hAnsi="Times New Roman" w:cs="Times New Roman"/>
          <w:color w:val="0000CC"/>
          <w:kern w:val="0"/>
          <w:sz w:val="24"/>
          <w:szCs w:val="21"/>
          <w:rPrChange w:id="340" w:author="LH" w:date="2019-10-01T00:33:00Z">
            <w:rPr>
              <w:rFonts w:ascii="Arial" w:eastAsia="微软雅黑" w:hAnsi="Arial" w:cs="Arial"/>
              <w:color w:val="0000CC"/>
              <w:kern w:val="0"/>
              <w:sz w:val="24"/>
              <w:szCs w:val="21"/>
            </w:rPr>
          </w:rPrChange>
        </w:rPr>
        <w:t xml:space="preserve">purposely </w:t>
      </w:r>
      <w:r w:rsidR="00FA7A73" w:rsidRPr="00A9121F">
        <w:rPr>
          <w:rFonts w:ascii="Times New Roman" w:eastAsia="微软雅黑" w:hAnsi="Times New Roman" w:cs="Times New Roman"/>
          <w:color w:val="0000CC"/>
          <w:kern w:val="0"/>
          <w:sz w:val="24"/>
          <w:szCs w:val="21"/>
          <w:rPrChange w:id="341" w:author="LH" w:date="2019-10-01T00:33:00Z">
            <w:rPr>
              <w:rFonts w:ascii="Arial" w:eastAsia="微软雅黑" w:hAnsi="Arial" w:cs="Arial"/>
              <w:color w:val="0000CC"/>
              <w:kern w:val="0"/>
              <w:sz w:val="24"/>
              <w:szCs w:val="21"/>
            </w:rPr>
          </w:rPrChange>
        </w:rPr>
        <w:t xml:space="preserve">collected all the data at </w:t>
      </w:r>
      <w:r w:rsidR="00185E72" w:rsidRPr="00A9121F">
        <w:rPr>
          <w:rFonts w:ascii="Times New Roman" w:eastAsia="微软雅黑" w:hAnsi="Times New Roman" w:cs="Times New Roman"/>
          <w:color w:val="0000CC"/>
          <w:kern w:val="0"/>
          <w:sz w:val="24"/>
          <w:szCs w:val="21"/>
          <w:rPrChange w:id="342" w:author="LH" w:date="2019-10-01T00:33:00Z">
            <w:rPr>
              <w:rFonts w:ascii="Arial" w:eastAsia="微软雅黑" w:hAnsi="Arial" w:cs="Arial"/>
              <w:color w:val="0000CC"/>
              <w:kern w:val="0"/>
              <w:sz w:val="24"/>
              <w:szCs w:val="21"/>
            </w:rPr>
          </w:rPrChange>
        </w:rPr>
        <w:t xml:space="preserve">exactly </w:t>
      </w:r>
      <w:r w:rsidR="00FA7A73" w:rsidRPr="00A9121F">
        <w:rPr>
          <w:rFonts w:ascii="Times New Roman" w:eastAsia="微软雅黑" w:hAnsi="Times New Roman" w:cs="Times New Roman"/>
          <w:color w:val="0000CC"/>
          <w:kern w:val="0"/>
          <w:sz w:val="24"/>
          <w:szCs w:val="21"/>
          <w:rPrChange w:id="343" w:author="LH" w:date="2019-10-01T00:33:00Z">
            <w:rPr>
              <w:rFonts w:ascii="Arial" w:eastAsia="微软雅黑" w:hAnsi="Arial" w:cs="Arial"/>
              <w:color w:val="0000CC"/>
              <w:kern w:val="0"/>
              <w:sz w:val="24"/>
              <w:szCs w:val="21"/>
            </w:rPr>
          </w:rPrChange>
        </w:rPr>
        <w:t xml:space="preserve">the </w:t>
      </w:r>
      <w:r w:rsidR="00185E72" w:rsidRPr="00A9121F">
        <w:rPr>
          <w:rFonts w:ascii="Times New Roman" w:eastAsia="微软雅黑" w:hAnsi="Times New Roman" w:cs="Times New Roman"/>
          <w:color w:val="0000CC"/>
          <w:kern w:val="0"/>
          <w:sz w:val="24"/>
          <w:szCs w:val="21"/>
          <w:rPrChange w:id="344" w:author="LH" w:date="2019-10-01T00:33:00Z">
            <w:rPr>
              <w:rFonts w:ascii="Arial" w:eastAsia="微软雅黑" w:hAnsi="Arial" w:cs="Arial"/>
              <w:color w:val="0000CC"/>
              <w:kern w:val="0"/>
              <w:sz w:val="24"/>
              <w:szCs w:val="21"/>
            </w:rPr>
          </w:rPrChange>
        </w:rPr>
        <w:t>same</w:t>
      </w:r>
      <w:ins w:id="345" w:author="LH" w:date="2019-10-01T00:34:00Z">
        <w:r w:rsidR="00A9121F">
          <w:rPr>
            <w:rFonts w:ascii="Times New Roman" w:eastAsia="微软雅黑" w:hAnsi="Times New Roman" w:cs="Times New Roman" w:hint="eastAsia"/>
            <w:color w:val="0000CC"/>
            <w:kern w:val="0"/>
            <w:sz w:val="24"/>
            <w:szCs w:val="21"/>
          </w:rPr>
          <w:t xml:space="preserve"> </w:t>
        </w:r>
      </w:ins>
      <w:r w:rsidR="003E6457" w:rsidRPr="00A9121F">
        <w:rPr>
          <w:rFonts w:ascii="Times New Roman" w:eastAsia="微软雅黑" w:hAnsi="Times New Roman" w:cs="Times New Roman"/>
          <w:color w:val="0000CC"/>
          <w:kern w:val="0"/>
          <w:sz w:val="24"/>
          <w:szCs w:val="21"/>
          <w:rPrChange w:id="346" w:author="LH" w:date="2019-10-01T00:33:00Z">
            <w:rPr>
              <w:rFonts w:ascii="Arial" w:eastAsia="微软雅黑" w:hAnsi="Arial" w:cs="Arial"/>
              <w:color w:val="0000CC"/>
              <w:kern w:val="0"/>
              <w:sz w:val="24"/>
              <w:szCs w:val="21"/>
            </w:rPr>
          </w:rPrChange>
        </w:rPr>
        <w:t xml:space="preserve">position </w:t>
      </w:r>
      <w:r w:rsidR="007D42C4" w:rsidRPr="00A9121F">
        <w:rPr>
          <w:rFonts w:ascii="Times New Roman" w:eastAsia="微软雅黑" w:hAnsi="Times New Roman" w:cs="Times New Roman"/>
          <w:color w:val="0000CC"/>
          <w:kern w:val="0"/>
          <w:sz w:val="24"/>
          <w:szCs w:val="21"/>
          <w:rPrChange w:id="347" w:author="LH" w:date="2019-10-01T00:33:00Z">
            <w:rPr>
              <w:rFonts w:ascii="Arial" w:eastAsia="微软雅黑" w:hAnsi="Arial" w:cs="Arial"/>
              <w:color w:val="0000CC"/>
              <w:kern w:val="0"/>
              <w:sz w:val="24"/>
              <w:szCs w:val="21"/>
            </w:rPr>
          </w:rPrChange>
        </w:rPr>
        <w:t>in</w:t>
      </w:r>
      <w:ins w:id="348" w:author="LH" w:date="2019-10-01T00:34:00Z">
        <w:r w:rsidR="00A9121F">
          <w:rPr>
            <w:rFonts w:ascii="Times New Roman" w:eastAsia="微软雅黑" w:hAnsi="Times New Roman" w:cs="Times New Roman" w:hint="eastAsia"/>
            <w:color w:val="0000CC"/>
            <w:kern w:val="0"/>
            <w:sz w:val="24"/>
            <w:szCs w:val="21"/>
          </w:rPr>
          <w:t xml:space="preserve"> </w:t>
        </w:r>
      </w:ins>
      <w:r w:rsidR="00FA7A73" w:rsidRPr="00A9121F">
        <w:rPr>
          <w:rFonts w:ascii="Times New Roman" w:eastAsia="微软雅黑" w:hAnsi="Times New Roman" w:cs="Times New Roman"/>
          <w:color w:val="0000CC"/>
          <w:kern w:val="0"/>
          <w:sz w:val="24"/>
          <w:szCs w:val="21"/>
          <w:rPrChange w:id="349" w:author="LH" w:date="2019-10-01T00:33:00Z">
            <w:rPr>
              <w:rFonts w:ascii="Arial" w:eastAsia="微软雅黑" w:hAnsi="Arial" w:cs="Arial"/>
              <w:color w:val="0000CC"/>
              <w:kern w:val="0"/>
              <w:sz w:val="24"/>
              <w:szCs w:val="21"/>
            </w:rPr>
          </w:rPrChange>
        </w:rPr>
        <w:t>the David star</w:t>
      </w:r>
      <w:r w:rsidR="00202B97" w:rsidRPr="00A9121F">
        <w:rPr>
          <w:rFonts w:ascii="Times New Roman" w:eastAsia="微软雅黑" w:hAnsi="Times New Roman" w:cs="Times New Roman"/>
          <w:color w:val="0000CC"/>
          <w:kern w:val="0"/>
          <w:sz w:val="24"/>
          <w:szCs w:val="21"/>
          <w:rPrChange w:id="350" w:author="LH" w:date="2019-10-01T00:33:00Z">
            <w:rPr>
              <w:rFonts w:ascii="Arial" w:eastAsia="微软雅黑" w:hAnsi="Arial" w:cs="Arial"/>
              <w:color w:val="0000CC"/>
              <w:kern w:val="0"/>
              <w:sz w:val="24"/>
              <w:szCs w:val="21"/>
            </w:rPr>
          </w:rPrChange>
        </w:rPr>
        <w:t xml:space="preserve">,to make a </w:t>
      </w:r>
      <w:r w:rsidR="00B604D1" w:rsidRPr="00A9121F">
        <w:rPr>
          <w:rFonts w:ascii="Times New Roman" w:eastAsia="微软雅黑" w:hAnsi="Times New Roman" w:cs="Times New Roman"/>
          <w:color w:val="0000CC"/>
          <w:kern w:val="0"/>
          <w:sz w:val="24"/>
          <w:szCs w:val="21"/>
          <w:rPrChange w:id="351" w:author="LH" w:date="2019-10-01T00:33:00Z">
            <w:rPr>
              <w:rFonts w:ascii="Arial" w:eastAsia="微软雅黑" w:hAnsi="Arial" w:cs="Arial"/>
              <w:color w:val="0000CC"/>
              <w:kern w:val="0"/>
              <w:sz w:val="24"/>
              <w:szCs w:val="21"/>
            </w:rPr>
          </w:rPrChange>
        </w:rPr>
        <w:t>scientifically meaningful</w:t>
      </w:r>
      <w:ins w:id="352" w:author="LH" w:date="2019-10-01T00:34:00Z">
        <w:r w:rsidR="00A9121F">
          <w:rPr>
            <w:rFonts w:ascii="Times New Roman" w:eastAsia="微软雅黑" w:hAnsi="Times New Roman" w:cs="Times New Roman" w:hint="eastAsia"/>
            <w:color w:val="0000CC"/>
            <w:kern w:val="0"/>
            <w:sz w:val="24"/>
            <w:szCs w:val="21"/>
          </w:rPr>
          <w:t xml:space="preserve"> </w:t>
        </w:r>
      </w:ins>
      <w:r w:rsidR="00202B97" w:rsidRPr="00A9121F">
        <w:rPr>
          <w:rFonts w:ascii="Times New Roman" w:eastAsia="微软雅黑" w:hAnsi="Times New Roman" w:cs="Times New Roman"/>
          <w:color w:val="0000CC"/>
          <w:kern w:val="0"/>
          <w:sz w:val="24"/>
          <w:szCs w:val="21"/>
          <w:rPrChange w:id="353" w:author="LH" w:date="2019-10-01T00:33:00Z">
            <w:rPr>
              <w:rFonts w:ascii="Arial" w:eastAsia="微软雅黑" w:hAnsi="Arial" w:cs="Arial"/>
              <w:color w:val="0000CC"/>
              <w:kern w:val="0"/>
              <w:sz w:val="24"/>
              <w:szCs w:val="21"/>
            </w:rPr>
          </w:rPrChange>
        </w:rPr>
        <w:t xml:space="preserve">comparison </w:t>
      </w:r>
      <w:r w:rsidR="00B604D1" w:rsidRPr="00A9121F">
        <w:rPr>
          <w:rFonts w:ascii="Times New Roman" w:eastAsia="微软雅黑" w:hAnsi="Times New Roman" w:cs="Times New Roman"/>
          <w:color w:val="0000CC"/>
          <w:kern w:val="0"/>
          <w:sz w:val="24"/>
          <w:szCs w:val="21"/>
          <w:rPrChange w:id="354" w:author="LH" w:date="2019-10-01T00:33:00Z">
            <w:rPr>
              <w:rFonts w:ascii="Arial" w:eastAsia="微软雅黑" w:hAnsi="Arial" w:cs="Arial"/>
              <w:color w:val="0000CC"/>
              <w:kern w:val="0"/>
              <w:sz w:val="24"/>
              <w:szCs w:val="21"/>
            </w:rPr>
          </w:rPrChange>
        </w:rPr>
        <w:t>among</w:t>
      </w:r>
      <w:ins w:id="355" w:author="LH" w:date="2019-10-01T00:34:00Z">
        <w:r w:rsidR="00A9121F">
          <w:rPr>
            <w:rFonts w:ascii="Times New Roman" w:eastAsia="微软雅黑" w:hAnsi="Times New Roman" w:cs="Times New Roman" w:hint="eastAsia"/>
            <w:color w:val="0000CC"/>
            <w:kern w:val="0"/>
            <w:sz w:val="24"/>
            <w:szCs w:val="21"/>
          </w:rPr>
          <w:t xml:space="preserve"> </w:t>
        </w:r>
      </w:ins>
      <w:r w:rsidR="00202B97" w:rsidRPr="00A9121F">
        <w:rPr>
          <w:rFonts w:ascii="Times New Roman" w:eastAsia="微软雅黑" w:hAnsi="Times New Roman" w:cs="Times New Roman"/>
          <w:color w:val="0000CC"/>
          <w:kern w:val="0"/>
          <w:sz w:val="24"/>
          <w:szCs w:val="21"/>
          <w:rPrChange w:id="356" w:author="LH" w:date="2019-10-01T00:33:00Z">
            <w:rPr>
              <w:rFonts w:ascii="Arial" w:eastAsia="微软雅黑" w:hAnsi="Arial" w:cs="Arial"/>
              <w:color w:val="0000CC"/>
              <w:kern w:val="0"/>
              <w:sz w:val="24"/>
              <w:szCs w:val="21"/>
            </w:rPr>
          </w:rPrChange>
        </w:rPr>
        <w:t>different K coverages</w:t>
      </w:r>
      <w:r w:rsidR="00FA7A73" w:rsidRPr="00A9121F">
        <w:rPr>
          <w:rFonts w:ascii="Times New Roman" w:eastAsia="微软雅黑" w:hAnsi="Times New Roman" w:cs="Times New Roman"/>
          <w:color w:val="0000CC"/>
          <w:kern w:val="0"/>
          <w:sz w:val="24"/>
          <w:szCs w:val="21"/>
          <w:rPrChange w:id="357" w:author="LH" w:date="2019-10-01T00:33:00Z">
            <w:rPr>
              <w:rFonts w:ascii="Arial" w:eastAsia="微软雅黑" w:hAnsi="Arial" w:cs="Arial"/>
              <w:color w:val="0000CC"/>
              <w:kern w:val="0"/>
              <w:sz w:val="24"/>
              <w:szCs w:val="21"/>
            </w:rPr>
          </w:rPrChange>
        </w:rPr>
        <w:t>.</w:t>
      </w:r>
      <w:r w:rsidR="00446988" w:rsidRPr="00A9121F">
        <w:rPr>
          <w:rFonts w:ascii="Times New Roman" w:eastAsia="微软雅黑" w:hAnsi="Times New Roman" w:cs="Times New Roman"/>
          <w:color w:val="0000CC"/>
          <w:kern w:val="0"/>
          <w:sz w:val="24"/>
          <w:szCs w:val="21"/>
          <w:rPrChange w:id="358" w:author="LH" w:date="2019-10-01T00:33:00Z">
            <w:rPr>
              <w:rFonts w:ascii="Arial" w:eastAsia="微软雅黑" w:hAnsi="Arial" w:cs="Arial"/>
              <w:color w:val="0000CC"/>
              <w:kern w:val="0"/>
              <w:sz w:val="24"/>
              <w:szCs w:val="21"/>
            </w:rPr>
          </w:rPrChange>
        </w:rPr>
        <w:t xml:space="preserve"> The spectra are un</w:t>
      </w:r>
      <w:r w:rsidR="00245548" w:rsidRPr="00A9121F">
        <w:rPr>
          <w:rFonts w:ascii="Times New Roman" w:eastAsia="微软雅黑" w:hAnsi="Times New Roman" w:cs="Times New Roman"/>
          <w:color w:val="0000CC"/>
          <w:kern w:val="0"/>
          <w:sz w:val="24"/>
          <w:szCs w:val="21"/>
          <w:rPrChange w:id="359" w:author="LH" w:date="2019-10-01T00:33:00Z">
            <w:rPr>
              <w:rFonts w:ascii="Arial" w:eastAsia="微软雅黑" w:hAnsi="Arial" w:cs="Arial"/>
              <w:color w:val="0000CC"/>
              <w:kern w:val="0"/>
              <w:sz w:val="24"/>
              <w:szCs w:val="21"/>
            </w:rPr>
          </w:rPrChange>
        </w:rPr>
        <w:t>iform in the local scanned area</w:t>
      </w:r>
      <w:r w:rsidR="00446988" w:rsidRPr="00A9121F">
        <w:rPr>
          <w:rFonts w:ascii="Times New Roman" w:eastAsia="微软雅黑" w:hAnsi="Times New Roman" w:cs="Times New Roman"/>
          <w:color w:val="0000CC"/>
          <w:kern w:val="0"/>
          <w:sz w:val="24"/>
          <w:szCs w:val="21"/>
          <w:rPrChange w:id="360" w:author="LH" w:date="2019-10-01T00:33:00Z">
            <w:rPr>
              <w:rFonts w:ascii="Arial" w:eastAsia="微软雅黑" w:hAnsi="Arial" w:cs="Arial"/>
              <w:color w:val="0000CC"/>
              <w:kern w:val="0"/>
              <w:sz w:val="24"/>
              <w:szCs w:val="21"/>
            </w:rPr>
          </w:rPrChange>
        </w:rPr>
        <w:t xml:space="preserve">. </w:t>
      </w:r>
      <w:r w:rsidR="007D42C4" w:rsidRPr="00A9121F">
        <w:rPr>
          <w:rFonts w:ascii="Times New Roman" w:eastAsia="微软雅黑" w:hAnsi="Times New Roman" w:cs="Times New Roman"/>
          <w:color w:val="0000CC"/>
          <w:kern w:val="0"/>
          <w:sz w:val="24"/>
          <w:szCs w:val="21"/>
          <w:rPrChange w:id="361" w:author="LH" w:date="2019-10-01T00:33:00Z">
            <w:rPr>
              <w:rFonts w:ascii="Arial" w:eastAsia="微软雅黑" w:hAnsi="Arial" w:cs="Arial"/>
              <w:color w:val="0000CC"/>
              <w:kern w:val="0"/>
              <w:sz w:val="24"/>
              <w:szCs w:val="21"/>
            </w:rPr>
          </w:rPrChange>
        </w:rPr>
        <w:t xml:space="preserve">We plot some </w:t>
      </w:r>
      <w:r w:rsidR="00446988" w:rsidRPr="00A9121F">
        <w:rPr>
          <w:rFonts w:ascii="Times New Roman" w:eastAsia="微软雅黑" w:hAnsi="Times New Roman" w:cs="Times New Roman"/>
          <w:color w:val="0000CC"/>
          <w:kern w:val="0"/>
          <w:sz w:val="24"/>
          <w:szCs w:val="21"/>
          <w:rPrChange w:id="362" w:author="LH" w:date="2019-10-01T00:33:00Z">
            <w:rPr>
              <w:rFonts w:ascii="Arial" w:eastAsia="微软雅黑" w:hAnsi="Arial" w:cs="Arial"/>
              <w:color w:val="0000CC"/>
              <w:kern w:val="0"/>
              <w:sz w:val="24"/>
              <w:szCs w:val="21"/>
            </w:rPr>
          </w:rPrChange>
        </w:rPr>
        <w:t xml:space="preserve">of the </w:t>
      </w:r>
      <w:r w:rsidR="007D42C4" w:rsidRPr="00A9121F">
        <w:rPr>
          <w:rFonts w:ascii="Times New Roman" w:eastAsia="微软雅黑" w:hAnsi="Times New Roman" w:cs="Times New Roman"/>
          <w:color w:val="0000CC"/>
          <w:kern w:val="0"/>
          <w:sz w:val="24"/>
          <w:szCs w:val="21"/>
          <w:rPrChange w:id="363" w:author="LH" w:date="2019-10-01T00:33:00Z">
            <w:rPr>
              <w:rFonts w:ascii="Arial" w:eastAsia="微软雅黑" w:hAnsi="Arial" w:cs="Arial"/>
              <w:color w:val="0000CC"/>
              <w:kern w:val="0"/>
              <w:sz w:val="24"/>
              <w:szCs w:val="21"/>
            </w:rPr>
          </w:rPrChange>
        </w:rPr>
        <w:t>raw</w:t>
      </w:r>
      <w:r w:rsidR="00446988" w:rsidRPr="00A9121F">
        <w:rPr>
          <w:rFonts w:ascii="Times New Roman" w:eastAsia="微软雅黑" w:hAnsi="Times New Roman" w:cs="Times New Roman"/>
          <w:color w:val="0000CC"/>
          <w:kern w:val="0"/>
          <w:sz w:val="24"/>
          <w:szCs w:val="21"/>
          <w:rPrChange w:id="364" w:author="LH" w:date="2019-10-01T00:33:00Z">
            <w:rPr>
              <w:rFonts w:ascii="Arial" w:eastAsia="微软雅黑" w:hAnsi="Arial" w:cs="Arial"/>
              <w:color w:val="0000CC"/>
              <w:kern w:val="0"/>
              <w:sz w:val="24"/>
              <w:szCs w:val="21"/>
            </w:rPr>
          </w:rPrChange>
        </w:rPr>
        <w:t xml:space="preserve"> data in Fig. R</w:t>
      </w:r>
      <w:r w:rsidR="00E20D7E" w:rsidRPr="00A9121F">
        <w:rPr>
          <w:rFonts w:ascii="Times New Roman" w:eastAsia="微软雅黑" w:hAnsi="Times New Roman" w:cs="Times New Roman"/>
          <w:color w:val="0000CC"/>
          <w:kern w:val="0"/>
          <w:sz w:val="24"/>
          <w:szCs w:val="21"/>
          <w:rPrChange w:id="365" w:author="LH" w:date="2019-10-01T00:33:00Z">
            <w:rPr>
              <w:rFonts w:ascii="Arial" w:eastAsia="微软雅黑" w:hAnsi="Arial" w:cs="Arial"/>
              <w:color w:val="0000CC"/>
              <w:kern w:val="0"/>
              <w:sz w:val="24"/>
              <w:szCs w:val="21"/>
            </w:rPr>
          </w:rPrChange>
        </w:rPr>
        <w:t>2</w:t>
      </w:r>
      <w:r w:rsidR="007D42C4" w:rsidRPr="00A9121F">
        <w:rPr>
          <w:rFonts w:ascii="Times New Roman" w:eastAsia="微软雅黑" w:hAnsi="Times New Roman" w:cs="Times New Roman"/>
          <w:color w:val="0000CC"/>
          <w:kern w:val="0"/>
          <w:sz w:val="24"/>
          <w:szCs w:val="21"/>
          <w:rPrChange w:id="366" w:author="LH" w:date="2019-10-01T00:33:00Z">
            <w:rPr>
              <w:rFonts w:ascii="Arial" w:eastAsia="微软雅黑" w:hAnsi="Arial" w:cs="Arial"/>
              <w:color w:val="0000CC"/>
              <w:kern w:val="0"/>
              <w:sz w:val="24"/>
              <w:szCs w:val="21"/>
            </w:rPr>
          </w:rPrChange>
        </w:rPr>
        <w:t xml:space="preserve"> for reference</w:t>
      </w:r>
      <w:r w:rsidR="00446988" w:rsidRPr="00A9121F">
        <w:rPr>
          <w:rFonts w:ascii="Times New Roman" w:eastAsia="微软雅黑" w:hAnsi="Times New Roman" w:cs="Times New Roman"/>
          <w:color w:val="0000CC"/>
          <w:kern w:val="0"/>
          <w:sz w:val="24"/>
          <w:szCs w:val="21"/>
          <w:rPrChange w:id="367" w:author="LH" w:date="2019-10-01T00:33:00Z">
            <w:rPr>
              <w:rFonts w:ascii="Arial" w:eastAsia="微软雅黑" w:hAnsi="Arial" w:cs="Arial"/>
              <w:color w:val="0000CC"/>
              <w:kern w:val="0"/>
              <w:sz w:val="24"/>
              <w:szCs w:val="21"/>
            </w:rPr>
          </w:rPrChange>
        </w:rPr>
        <w:t>. The spectrum to spectrum fluctuations are reflected in the statistic results of Fig. 2(c).</w:t>
      </w:r>
    </w:p>
    <w:p w:rsidR="00E20D7E" w:rsidRDefault="00E20D7E" w:rsidP="00EF2918">
      <w:pPr>
        <w:widowControl/>
        <w:shd w:val="clear" w:color="auto" w:fill="FFFFFF"/>
        <w:snapToGrid w:val="0"/>
        <w:spacing w:afterLines="50"/>
        <w:jc w:val="center"/>
        <w:rPr>
          <w:rFonts w:ascii="Times New Roman" w:eastAsia="微软雅黑" w:hAnsi="Times New Roman" w:cs="Times New Roman"/>
          <w:color w:val="000000"/>
          <w:kern w:val="0"/>
          <w:sz w:val="24"/>
          <w:szCs w:val="21"/>
        </w:rPr>
      </w:pPr>
      <w:r>
        <w:rPr>
          <w:rFonts w:ascii="Times New Roman" w:eastAsia="微软雅黑" w:hAnsi="Times New Roman" w:cs="Times New Roman"/>
          <w:noProof/>
          <w:color w:val="000000"/>
          <w:kern w:val="0"/>
          <w:sz w:val="24"/>
          <w:szCs w:val="21"/>
        </w:rPr>
        <w:drawing>
          <wp:inline distT="0" distB="0" distL="0" distR="0">
            <wp:extent cx="4680000" cy="1790072"/>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onse-fig-R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0000" cy="1790072"/>
                    </a:xfrm>
                    <a:prstGeom prst="rect">
                      <a:avLst/>
                    </a:prstGeom>
                  </pic:spPr>
                </pic:pic>
              </a:graphicData>
            </a:graphic>
          </wp:inline>
        </w:drawing>
      </w:r>
    </w:p>
    <w:p w:rsidR="00E20D7E" w:rsidRPr="005C13F3" w:rsidRDefault="00E20D7E" w:rsidP="00EF2918">
      <w:pPr>
        <w:widowControl/>
        <w:shd w:val="clear" w:color="auto" w:fill="FFFFFF"/>
        <w:snapToGrid w:val="0"/>
        <w:spacing w:afterLines="50"/>
        <w:ind w:leftChars="300" w:left="630" w:rightChars="300" w:right="630"/>
        <w:rPr>
          <w:rFonts w:ascii="Arial" w:eastAsia="微软雅黑" w:hAnsi="Arial" w:cs="Arial"/>
          <w:color w:val="0000CC"/>
          <w:kern w:val="0"/>
          <w:sz w:val="22"/>
          <w:szCs w:val="21"/>
        </w:rPr>
      </w:pPr>
      <w:r w:rsidRPr="00E20D7E">
        <w:rPr>
          <w:rFonts w:ascii="Arial" w:eastAsia="微软雅黑" w:hAnsi="Arial" w:cs="Arial" w:hint="eastAsia"/>
          <w:b/>
          <w:color w:val="0000CC"/>
          <w:kern w:val="0"/>
          <w:sz w:val="22"/>
          <w:szCs w:val="21"/>
        </w:rPr>
        <w:t>Fig</w:t>
      </w:r>
      <w:r>
        <w:rPr>
          <w:rFonts w:ascii="Arial" w:eastAsia="微软雅黑" w:hAnsi="Arial" w:cs="Arial"/>
          <w:b/>
          <w:color w:val="0000CC"/>
          <w:kern w:val="0"/>
          <w:sz w:val="22"/>
          <w:szCs w:val="21"/>
        </w:rPr>
        <w:t>ure</w:t>
      </w:r>
      <w:r w:rsidRPr="00E20D7E">
        <w:rPr>
          <w:rFonts w:ascii="Arial" w:eastAsia="微软雅黑" w:hAnsi="Arial" w:cs="Arial" w:hint="eastAsia"/>
          <w:b/>
          <w:color w:val="0000CC"/>
          <w:kern w:val="0"/>
          <w:sz w:val="22"/>
          <w:szCs w:val="21"/>
        </w:rPr>
        <w:t xml:space="preserve"> R2</w:t>
      </w:r>
      <w:r w:rsidRPr="00E20D7E">
        <w:rPr>
          <w:rFonts w:ascii="Arial" w:eastAsia="微软雅黑" w:hAnsi="Arial" w:cs="Arial"/>
          <w:b/>
          <w:color w:val="0000CC"/>
          <w:kern w:val="0"/>
          <w:sz w:val="22"/>
          <w:szCs w:val="21"/>
        </w:rPr>
        <w:t>.</w:t>
      </w:r>
      <w:r>
        <w:rPr>
          <w:rFonts w:ascii="Arial" w:eastAsia="微软雅黑" w:hAnsi="Arial" w:cs="Arial"/>
          <w:color w:val="0000CC"/>
          <w:kern w:val="0"/>
          <w:sz w:val="22"/>
          <w:szCs w:val="21"/>
        </w:rPr>
        <w:t xml:space="preserve">Some </w:t>
      </w:r>
      <w:r w:rsidRPr="005C13F3">
        <w:rPr>
          <w:rFonts w:ascii="Arial" w:eastAsia="微软雅黑" w:hAnsi="Arial" w:cs="Arial" w:hint="eastAsia"/>
          <w:color w:val="0000CC"/>
          <w:kern w:val="0"/>
          <w:sz w:val="22"/>
          <w:szCs w:val="21"/>
        </w:rPr>
        <w:t xml:space="preserve">raw data of dI/dV spectra taken at K doped </w:t>
      </w:r>
      <w:r w:rsidRPr="005C13F3">
        <w:rPr>
          <w:rFonts w:ascii="Arial" w:eastAsia="微软雅黑" w:hAnsi="Arial" w:cs="Arial"/>
          <w:color w:val="0000CC"/>
          <w:kern w:val="0"/>
          <w:sz w:val="22"/>
          <w:szCs w:val="21"/>
        </w:rPr>
        <w:t>1T-</w:t>
      </w:r>
      <w:r w:rsidRPr="005C13F3">
        <w:rPr>
          <w:rFonts w:ascii="Arial" w:eastAsia="微软雅黑" w:hAnsi="Arial" w:cs="Arial" w:hint="eastAsia"/>
          <w:color w:val="0000CC"/>
          <w:kern w:val="0"/>
          <w:sz w:val="22"/>
          <w:szCs w:val="21"/>
        </w:rPr>
        <w:t>TaS</w:t>
      </w:r>
      <w:r w:rsidRPr="005C13F3">
        <w:rPr>
          <w:rFonts w:ascii="Arial" w:eastAsia="微软雅黑" w:hAnsi="Arial" w:cs="Arial" w:hint="eastAsia"/>
          <w:color w:val="0000CC"/>
          <w:kern w:val="0"/>
          <w:sz w:val="22"/>
          <w:szCs w:val="21"/>
          <w:vertAlign w:val="subscript"/>
        </w:rPr>
        <w:t>2</w:t>
      </w:r>
      <w:r w:rsidRPr="005C13F3">
        <w:rPr>
          <w:rFonts w:ascii="Arial" w:eastAsia="微软雅黑" w:hAnsi="Arial" w:cs="Arial" w:hint="eastAsia"/>
          <w:color w:val="0000CC"/>
          <w:kern w:val="0"/>
          <w:sz w:val="22"/>
          <w:szCs w:val="21"/>
        </w:rPr>
        <w:t xml:space="preserve"> surface.</w:t>
      </w:r>
      <w:r>
        <w:rPr>
          <w:rFonts w:ascii="Arial" w:eastAsia="微软雅黑" w:hAnsi="Arial" w:cs="Arial"/>
          <w:color w:val="0000CC"/>
          <w:kern w:val="0"/>
          <w:sz w:val="22"/>
          <w:szCs w:val="21"/>
        </w:rPr>
        <w:t xml:space="preserve"> The K coverage is 0.05 ML (left), 0.22 ML (middle), and 0.32 ML (right), respectively.</w:t>
      </w:r>
    </w:p>
    <w:p w:rsidR="00446988" w:rsidRPr="00BC5F1E" w:rsidRDefault="00446988"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5. Related to the above: How does the dI/dV curve change as a function of the distance from any given K adatom?</w:t>
      </w:r>
    </w:p>
    <w:p w:rsidR="005D7445" w:rsidRPr="00A9121F" w:rsidRDefault="005D7445"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368" w:author="LH" w:date="2019-10-01T00:34: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369" w:author="LH" w:date="2019-10-01T00:34:00Z">
            <w:rPr>
              <w:rFonts w:ascii="Arial" w:eastAsia="微软雅黑" w:hAnsi="Arial" w:cs="Arial"/>
              <w:b/>
              <w:color w:val="0000CC"/>
              <w:kern w:val="0"/>
              <w:sz w:val="24"/>
              <w:szCs w:val="21"/>
            </w:rPr>
          </w:rPrChange>
        </w:rPr>
        <w:t>Re:</w:t>
      </w:r>
      <w:r w:rsidR="000705AE" w:rsidRPr="00A9121F">
        <w:rPr>
          <w:rFonts w:ascii="Times New Roman" w:eastAsia="微软雅黑" w:hAnsi="Times New Roman" w:cs="Times New Roman"/>
          <w:color w:val="0000CC"/>
          <w:kern w:val="0"/>
          <w:sz w:val="24"/>
          <w:szCs w:val="21"/>
          <w:rPrChange w:id="370" w:author="LH" w:date="2019-10-01T00:34:00Z">
            <w:rPr>
              <w:rFonts w:ascii="Arial" w:eastAsia="微软雅黑" w:hAnsi="Arial" w:cs="Arial"/>
              <w:color w:val="0000CC"/>
              <w:kern w:val="0"/>
              <w:sz w:val="24"/>
              <w:szCs w:val="21"/>
            </w:rPr>
          </w:rPrChange>
        </w:rPr>
        <w:t>In our experiment</w:t>
      </w:r>
      <w:r w:rsidR="007D42C4" w:rsidRPr="00A9121F">
        <w:rPr>
          <w:rFonts w:ascii="Times New Roman" w:eastAsia="微软雅黑" w:hAnsi="Times New Roman" w:cs="Times New Roman"/>
          <w:color w:val="0000CC"/>
          <w:kern w:val="0"/>
          <w:sz w:val="24"/>
          <w:szCs w:val="21"/>
          <w:rPrChange w:id="371" w:author="LH" w:date="2019-10-01T00:34:00Z">
            <w:rPr>
              <w:rFonts w:ascii="Arial" w:eastAsia="微软雅黑" w:hAnsi="Arial" w:cs="Arial"/>
              <w:color w:val="0000CC"/>
              <w:kern w:val="0"/>
              <w:sz w:val="24"/>
              <w:szCs w:val="21"/>
            </w:rPr>
          </w:rPrChange>
        </w:rPr>
        <w:t>s</w:t>
      </w:r>
      <w:r w:rsidR="000705AE" w:rsidRPr="00A9121F">
        <w:rPr>
          <w:rFonts w:ascii="Times New Roman" w:eastAsia="微软雅黑" w:hAnsi="Times New Roman" w:cs="Times New Roman"/>
          <w:color w:val="0000CC"/>
          <w:kern w:val="0"/>
          <w:sz w:val="24"/>
          <w:szCs w:val="21"/>
          <w:rPrChange w:id="372" w:author="LH" w:date="2019-10-01T00:34:00Z">
            <w:rPr>
              <w:rFonts w:ascii="Arial" w:eastAsia="微软雅黑" w:hAnsi="Arial" w:cs="Arial"/>
              <w:color w:val="0000CC"/>
              <w:kern w:val="0"/>
              <w:sz w:val="24"/>
              <w:szCs w:val="21"/>
            </w:rPr>
          </w:rPrChange>
        </w:rPr>
        <w:t xml:space="preserve">, we </w:t>
      </w:r>
      <w:r w:rsidR="00F74ACB" w:rsidRPr="00A9121F">
        <w:rPr>
          <w:rFonts w:ascii="Times New Roman" w:eastAsia="微软雅黑" w:hAnsi="Times New Roman" w:cs="Times New Roman"/>
          <w:color w:val="0000CC"/>
          <w:kern w:val="0"/>
          <w:sz w:val="24"/>
          <w:szCs w:val="21"/>
          <w:rPrChange w:id="373" w:author="LH" w:date="2019-10-01T00:34:00Z">
            <w:rPr>
              <w:rFonts w:ascii="Arial" w:eastAsia="微软雅黑" w:hAnsi="Arial" w:cs="Arial"/>
              <w:color w:val="0000CC"/>
              <w:kern w:val="0"/>
              <w:sz w:val="24"/>
              <w:szCs w:val="21"/>
            </w:rPr>
          </w:rPrChange>
        </w:rPr>
        <w:t>didn’t</w:t>
      </w:r>
      <w:r w:rsidR="000705AE" w:rsidRPr="00A9121F">
        <w:rPr>
          <w:rFonts w:ascii="Times New Roman" w:eastAsia="微软雅黑" w:hAnsi="Times New Roman" w:cs="Times New Roman"/>
          <w:color w:val="0000CC"/>
          <w:kern w:val="0"/>
          <w:sz w:val="24"/>
          <w:szCs w:val="21"/>
          <w:rPrChange w:id="374" w:author="LH" w:date="2019-10-01T00:34:00Z">
            <w:rPr>
              <w:rFonts w:ascii="Arial" w:eastAsia="微软雅黑" w:hAnsi="Arial" w:cs="Arial"/>
              <w:color w:val="0000CC"/>
              <w:kern w:val="0"/>
              <w:sz w:val="24"/>
              <w:szCs w:val="21"/>
            </w:rPr>
          </w:rPrChange>
        </w:rPr>
        <w:t xml:space="preserve"> find </w:t>
      </w:r>
      <w:r w:rsidR="007D42C4" w:rsidRPr="00A9121F">
        <w:rPr>
          <w:rFonts w:ascii="Times New Roman" w:eastAsia="微软雅黑" w:hAnsi="Times New Roman" w:cs="Times New Roman"/>
          <w:color w:val="0000CC"/>
          <w:kern w:val="0"/>
          <w:sz w:val="24"/>
          <w:szCs w:val="21"/>
          <w:rPrChange w:id="375" w:author="LH" w:date="2019-10-01T00:34:00Z">
            <w:rPr>
              <w:rFonts w:ascii="Arial" w:eastAsia="微软雅黑" w:hAnsi="Arial" w:cs="Arial"/>
              <w:color w:val="0000CC"/>
              <w:kern w:val="0"/>
              <w:sz w:val="24"/>
              <w:szCs w:val="21"/>
            </w:rPr>
          </w:rPrChange>
        </w:rPr>
        <w:t>the</w:t>
      </w:r>
      <w:ins w:id="376" w:author="LH" w:date="2019-10-01T00:35:00Z">
        <w:r w:rsidR="00A9121F">
          <w:rPr>
            <w:rFonts w:ascii="Times New Roman" w:eastAsia="微软雅黑" w:hAnsi="Times New Roman" w:cs="Times New Roman" w:hint="eastAsia"/>
            <w:color w:val="0000CC"/>
            <w:kern w:val="0"/>
            <w:sz w:val="24"/>
            <w:szCs w:val="21"/>
          </w:rPr>
          <w:t xml:space="preserve"> </w:t>
        </w:r>
      </w:ins>
      <w:r w:rsidR="007C261C" w:rsidRPr="00A9121F">
        <w:rPr>
          <w:rFonts w:ascii="Times New Roman" w:eastAsia="微软雅黑" w:hAnsi="Times New Roman" w:cs="Times New Roman"/>
          <w:color w:val="0000CC"/>
          <w:kern w:val="0"/>
          <w:sz w:val="24"/>
          <w:szCs w:val="21"/>
          <w:rPrChange w:id="377" w:author="LH" w:date="2019-10-01T00:34:00Z">
            <w:rPr>
              <w:rFonts w:ascii="Arial" w:eastAsia="微软雅黑" w:hAnsi="Arial" w:cs="Arial"/>
              <w:color w:val="0000CC"/>
              <w:kern w:val="0"/>
              <w:sz w:val="24"/>
              <w:szCs w:val="21"/>
            </w:rPr>
          </w:rPrChange>
        </w:rPr>
        <w:t xml:space="preserve">identifiable </w:t>
      </w:r>
      <w:r w:rsidR="00F74ACB" w:rsidRPr="00A9121F">
        <w:rPr>
          <w:rFonts w:ascii="Times New Roman" w:eastAsia="微软雅黑" w:hAnsi="Times New Roman" w:cs="Times New Roman"/>
          <w:color w:val="0000CC"/>
          <w:kern w:val="0"/>
          <w:sz w:val="24"/>
          <w:szCs w:val="21"/>
          <w:rPrChange w:id="378" w:author="LH" w:date="2019-10-01T00:34:00Z">
            <w:rPr>
              <w:rFonts w:ascii="Arial" w:eastAsia="微软雅黑" w:hAnsi="Arial" w:cs="Arial"/>
              <w:color w:val="0000CC"/>
              <w:kern w:val="0"/>
              <w:sz w:val="24"/>
              <w:szCs w:val="21"/>
            </w:rPr>
          </w:rPrChange>
        </w:rPr>
        <w:t>dependence of</w:t>
      </w:r>
      <w:ins w:id="379" w:author="LH" w:date="2019-10-01T00:35:00Z">
        <w:r w:rsidR="00A9121F">
          <w:rPr>
            <w:rFonts w:ascii="Times New Roman" w:eastAsia="微软雅黑" w:hAnsi="Times New Roman" w:cs="Times New Roman" w:hint="eastAsia"/>
            <w:color w:val="0000CC"/>
            <w:kern w:val="0"/>
            <w:sz w:val="24"/>
            <w:szCs w:val="21"/>
          </w:rPr>
          <w:t xml:space="preserve"> </w:t>
        </w:r>
      </w:ins>
      <w:r w:rsidR="00F74ACB" w:rsidRPr="00A9121F">
        <w:rPr>
          <w:rFonts w:ascii="Times New Roman" w:eastAsia="微软雅黑" w:hAnsi="Times New Roman" w:cs="Times New Roman"/>
          <w:color w:val="0000CC"/>
          <w:kern w:val="0"/>
          <w:sz w:val="24"/>
          <w:szCs w:val="21"/>
          <w:rPrChange w:id="380" w:author="LH" w:date="2019-10-01T00:34:00Z">
            <w:rPr>
              <w:rFonts w:ascii="Arial" w:eastAsia="微软雅黑" w:hAnsi="Arial" w:cs="Arial"/>
              <w:color w:val="0000CC"/>
              <w:kern w:val="0"/>
              <w:sz w:val="24"/>
              <w:szCs w:val="21"/>
            </w:rPr>
          </w:rPrChange>
        </w:rPr>
        <w:t xml:space="preserve">the </w:t>
      </w:r>
      <w:r w:rsidR="003473E1" w:rsidRPr="00A9121F">
        <w:rPr>
          <w:rFonts w:ascii="Times New Roman" w:eastAsia="微软雅黑" w:hAnsi="Times New Roman" w:cs="Times New Roman"/>
          <w:color w:val="0000CC"/>
          <w:kern w:val="0"/>
          <w:sz w:val="24"/>
          <w:szCs w:val="21"/>
          <w:rPrChange w:id="381" w:author="LH" w:date="2019-10-01T00:34:00Z">
            <w:rPr>
              <w:rFonts w:ascii="Arial" w:eastAsia="微软雅黑" w:hAnsi="Arial" w:cs="Arial"/>
              <w:color w:val="0000CC"/>
              <w:kern w:val="0"/>
              <w:sz w:val="24"/>
              <w:szCs w:val="21"/>
            </w:rPr>
          </w:rPrChange>
        </w:rPr>
        <w:t xml:space="preserve">dI/dV curves </w:t>
      </w:r>
      <w:r w:rsidR="00F74ACB" w:rsidRPr="00A9121F">
        <w:rPr>
          <w:rFonts w:ascii="Times New Roman" w:eastAsia="微软雅黑" w:hAnsi="Times New Roman" w:cs="Times New Roman"/>
          <w:color w:val="0000CC"/>
          <w:kern w:val="0"/>
          <w:sz w:val="24"/>
          <w:szCs w:val="21"/>
          <w:rPrChange w:id="382" w:author="LH" w:date="2019-10-01T00:34:00Z">
            <w:rPr>
              <w:rFonts w:ascii="Arial" w:eastAsia="微软雅黑" w:hAnsi="Arial" w:cs="Arial"/>
              <w:color w:val="0000CC"/>
              <w:kern w:val="0"/>
              <w:sz w:val="24"/>
              <w:szCs w:val="21"/>
            </w:rPr>
          </w:rPrChange>
        </w:rPr>
        <w:t>on</w:t>
      </w:r>
      <w:r w:rsidR="000954DD" w:rsidRPr="00A9121F">
        <w:rPr>
          <w:rFonts w:ascii="Times New Roman" w:eastAsia="微软雅黑" w:hAnsi="Times New Roman" w:cs="Times New Roman"/>
          <w:color w:val="0000CC"/>
          <w:kern w:val="0"/>
          <w:sz w:val="24"/>
          <w:szCs w:val="21"/>
          <w:rPrChange w:id="383" w:author="LH" w:date="2019-10-01T00:34:00Z">
            <w:rPr>
              <w:rFonts w:ascii="Arial" w:eastAsia="微软雅黑" w:hAnsi="Arial" w:cs="Arial"/>
              <w:color w:val="0000CC"/>
              <w:kern w:val="0"/>
              <w:sz w:val="24"/>
              <w:szCs w:val="21"/>
            </w:rPr>
          </w:rPrChange>
        </w:rPr>
        <w:t xml:space="preserve"> the distance from the </w:t>
      </w:r>
      <w:r w:rsidR="005E49EC" w:rsidRPr="00A9121F">
        <w:rPr>
          <w:rFonts w:ascii="Times New Roman" w:eastAsia="微软雅黑" w:hAnsi="Times New Roman" w:cs="Times New Roman"/>
          <w:color w:val="0000CC"/>
          <w:kern w:val="0"/>
          <w:sz w:val="24"/>
          <w:szCs w:val="21"/>
          <w:rPrChange w:id="384" w:author="LH" w:date="2019-10-01T00:34:00Z">
            <w:rPr>
              <w:rFonts w:ascii="Arial" w:eastAsia="微软雅黑" w:hAnsi="Arial" w:cs="Arial"/>
              <w:color w:val="0000CC"/>
              <w:kern w:val="0"/>
              <w:sz w:val="24"/>
              <w:szCs w:val="21"/>
            </w:rPr>
          </w:rPrChange>
        </w:rPr>
        <w:t>K adatom</w:t>
      </w:r>
      <w:r w:rsidR="003E6457" w:rsidRPr="00A9121F">
        <w:rPr>
          <w:rFonts w:ascii="Times New Roman" w:eastAsia="微软雅黑" w:hAnsi="Times New Roman" w:cs="Times New Roman"/>
          <w:color w:val="0000CC"/>
          <w:kern w:val="0"/>
          <w:sz w:val="24"/>
          <w:szCs w:val="21"/>
          <w:rPrChange w:id="385" w:author="LH" w:date="2019-10-01T00:34:00Z">
            <w:rPr>
              <w:rFonts w:ascii="Arial" w:eastAsia="微软雅黑" w:hAnsi="Arial" w:cs="Arial"/>
              <w:color w:val="0000CC"/>
              <w:kern w:val="0"/>
              <w:sz w:val="24"/>
              <w:szCs w:val="21"/>
            </w:rPr>
          </w:rPrChange>
        </w:rPr>
        <w:t>.</w:t>
      </w:r>
      <w:r w:rsidR="000705AE" w:rsidRPr="00A9121F">
        <w:rPr>
          <w:rFonts w:ascii="Times New Roman" w:eastAsia="微软雅黑" w:hAnsi="Times New Roman" w:cs="Times New Roman"/>
          <w:color w:val="0000CC"/>
          <w:kern w:val="0"/>
          <w:sz w:val="24"/>
          <w:szCs w:val="21"/>
          <w:rPrChange w:id="386" w:author="LH" w:date="2019-10-01T00:34:00Z">
            <w:rPr>
              <w:rFonts w:ascii="Arial" w:eastAsia="微软雅黑" w:hAnsi="Arial" w:cs="Arial"/>
              <w:color w:val="0000CC"/>
              <w:kern w:val="0"/>
              <w:sz w:val="24"/>
              <w:szCs w:val="21"/>
            </w:rPr>
          </w:rPrChange>
        </w:rPr>
        <w:t xml:space="preserve"> In addition, we didn’t take </w:t>
      </w:r>
      <w:r w:rsidR="00F74ACB" w:rsidRPr="00A9121F">
        <w:rPr>
          <w:rFonts w:ascii="Times New Roman" w:eastAsia="微软雅黑" w:hAnsi="Times New Roman" w:cs="Times New Roman"/>
          <w:color w:val="0000CC"/>
          <w:kern w:val="0"/>
          <w:sz w:val="24"/>
          <w:szCs w:val="21"/>
          <w:rPrChange w:id="387" w:author="LH" w:date="2019-10-01T00:34:00Z">
            <w:rPr>
              <w:rFonts w:ascii="Arial" w:eastAsia="微软雅黑" w:hAnsi="Arial" w:cs="Arial"/>
              <w:color w:val="0000CC"/>
              <w:kern w:val="0"/>
              <w:sz w:val="24"/>
              <w:szCs w:val="21"/>
            </w:rPr>
          </w:rPrChange>
        </w:rPr>
        <w:t xml:space="preserve">any </w:t>
      </w:r>
      <w:r w:rsidR="000705AE" w:rsidRPr="00A9121F">
        <w:rPr>
          <w:rFonts w:ascii="Times New Roman" w:eastAsia="微软雅黑" w:hAnsi="Times New Roman" w:cs="Times New Roman"/>
          <w:color w:val="0000CC"/>
          <w:kern w:val="0"/>
          <w:sz w:val="24"/>
          <w:szCs w:val="21"/>
          <w:rPrChange w:id="388" w:author="LH" w:date="2019-10-01T00:34:00Z">
            <w:rPr>
              <w:rFonts w:ascii="Arial" w:eastAsia="微软雅黑" w:hAnsi="Arial" w:cs="Arial"/>
              <w:color w:val="0000CC"/>
              <w:kern w:val="0"/>
              <w:sz w:val="24"/>
              <w:szCs w:val="21"/>
            </w:rPr>
          </w:rPrChange>
        </w:rPr>
        <w:t>data in the David star</w:t>
      </w:r>
      <w:r w:rsidR="00F74ACB" w:rsidRPr="00A9121F">
        <w:rPr>
          <w:rFonts w:ascii="Times New Roman" w:eastAsia="微软雅黑" w:hAnsi="Times New Roman" w:cs="Times New Roman"/>
          <w:color w:val="0000CC"/>
          <w:kern w:val="0"/>
          <w:sz w:val="24"/>
          <w:szCs w:val="21"/>
          <w:rPrChange w:id="389" w:author="LH" w:date="2019-10-01T00:34:00Z">
            <w:rPr>
              <w:rFonts w:ascii="Arial" w:eastAsia="微软雅黑" w:hAnsi="Arial" w:cs="Arial"/>
              <w:color w:val="0000CC"/>
              <w:kern w:val="0"/>
              <w:sz w:val="24"/>
              <w:szCs w:val="21"/>
            </w:rPr>
          </w:rPrChange>
        </w:rPr>
        <w:t>s</w:t>
      </w:r>
      <w:r w:rsidR="000705AE" w:rsidRPr="00A9121F">
        <w:rPr>
          <w:rFonts w:ascii="Times New Roman" w:eastAsia="微软雅黑" w:hAnsi="Times New Roman" w:cs="Times New Roman"/>
          <w:color w:val="0000CC"/>
          <w:kern w:val="0"/>
          <w:sz w:val="24"/>
          <w:szCs w:val="21"/>
          <w:rPrChange w:id="390" w:author="LH" w:date="2019-10-01T00:34:00Z">
            <w:rPr>
              <w:rFonts w:ascii="Arial" w:eastAsia="微软雅黑" w:hAnsi="Arial" w:cs="Arial"/>
              <w:color w:val="0000CC"/>
              <w:kern w:val="0"/>
              <w:sz w:val="24"/>
              <w:szCs w:val="21"/>
            </w:rPr>
          </w:rPrChange>
        </w:rPr>
        <w:t xml:space="preserve"> with adsorbed K</w:t>
      </w:r>
      <w:r w:rsidR="000705AE" w:rsidRPr="00A9121F">
        <w:rPr>
          <w:rFonts w:ascii="Times New Roman" w:eastAsia="微软雅黑" w:hAnsi="Times New Roman" w:cs="Times New Roman"/>
          <w:color w:val="0000CC"/>
          <w:kern w:val="0"/>
          <w:sz w:val="24"/>
          <w:szCs w:val="21"/>
          <w:vertAlign w:val="superscript"/>
          <w:rPrChange w:id="391" w:author="LH" w:date="2019-10-01T00:34:00Z">
            <w:rPr>
              <w:rFonts w:ascii="Arial" w:eastAsia="微软雅黑" w:hAnsi="Arial" w:cs="Arial"/>
              <w:color w:val="0000CC"/>
              <w:kern w:val="0"/>
              <w:sz w:val="24"/>
              <w:szCs w:val="21"/>
              <w:vertAlign w:val="superscript"/>
            </w:rPr>
          </w:rPrChange>
        </w:rPr>
        <w:t>+</w:t>
      </w:r>
      <w:r w:rsidR="000705AE" w:rsidRPr="00A9121F">
        <w:rPr>
          <w:rFonts w:ascii="Times New Roman" w:eastAsia="微软雅黑" w:hAnsi="Times New Roman" w:cs="Times New Roman"/>
          <w:color w:val="0000CC"/>
          <w:kern w:val="0"/>
          <w:sz w:val="24"/>
          <w:szCs w:val="21"/>
          <w:rPrChange w:id="392" w:author="LH" w:date="2019-10-01T00:34:00Z">
            <w:rPr>
              <w:rFonts w:ascii="Arial" w:eastAsia="微软雅黑" w:hAnsi="Arial" w:cs="Arial"/>
              <w:color w:val="0000CC"/>
              <w:kern w:val="0"/>
              <w:sz w:val="24"/>
              <w:szCs w:val="21"/>
            </w:rPr>
          </w:rPrChange>
        </w:rPr>
        <w:t xml:space="preserve"> ion</w:t>
      </w:r>
      <w:r w:rsidR="00F74ACB" w:rsidRPr="00A9121F">
        <w:rPr>
          <w:rFonts w:ascii="Times New Roman" w:eastAsia="微软雅黑" w:hAnsi="Times New Roman" w:cs="Times New Roman"/>
          <w:color w:val="0000CC"/>
          <w:kern w:val="0"/>
          <w:sz w:val="24"/>
          <w:szCs w:val="21"/>
          <w:rPrChange w:id="393" w:author="LH" w:date="2019-10-01T00:34:00Z">
            <w:rPr>
              <w:rFonts w:ascii="Arial" w:eastAsia="微软雅黑" w:hAnsi="Arial" w:cs="Arial"/>
              <w:color w:val="0000CC"/>
              <w:kern w:val="0"/>
              <w:sz w:val="24"/>
              <w:szCs w:val="21"/>
            </w:rPr>
          </w:rPrChange>
        </w:rPr>
        <w:t>s</w:t>
      </w:r>
      <w:r w:rsidR="000705AE" w:rsidRPr="00A9121F">
        <w:rPr>
          <w:rFonts w:ascii="Times New Roman" w:eastAsia="微软雅黑" w:hAnsi="Times New Roman" w:cs="Times New Roman"/>
          <w:color w:val="0000CC"/>
          <w:kern w:val="0"/>
          <w:sz w:val="24"/>
          <w:szCs w:val="21"/>
          <w:rPrChange w:id="394" w:author="LH" w:date="2019-10-01T00:34:00Z">
            <w:rPr>
              <w:rFonts w:ascii="Arial" w:eastAsia="微软雅黑" w:hAnsi="Arial" w:cs="Arial"/>
              <w:color w:val="0000CC"/>
              <w:kern w:val="0"/>
              <w:sz w:val="24"/>
              <w:szCs w:val="21"/>
            </w:rPr>
          </w:rPrChange>
        </w:rPr>
        <w:t xml:space="preserve">, to avoid the </w:t>
      </w:r>
      <w:r w:rsidR="00032D29" w:rsidRPr="00A9121F">
        <w:rPr>
          <w:rFonts w:ascii="Times New Roman" w:eastAsia="微软雅黑" w:hAnsi="Times New Roman" w:cs="Times New Roman"/>
          <w:color w:val="0000CC"/>
          <w:kern w:val="0"/>
          <w:sz w:val="24"/>
          <w:szCs w:val="21"/>
          <w:rPrChange w:id="395" w:author="LH" w:date="2019-10-01T00:34:00Z">
            <w:rPr>
              <w:rFonts w:ascii="Arial" w:eastAsia="微软雅黑" w:hAnsi="Arial" w:cs="Arial"/>
              <w:color w:val="0000CC"/>
              <w:kern w:val="0"/>
              <w:sz w:val="24"/>
              <w:szCs w:val="21"/>
            </w:rPr>
          </w:rPrChange>
        </w:rPr>
        <w:t>interactions between</w:t>
      </w:r>
      <w:r w:rsidR="000705AE" w:rsidRPr="00A9121F">
        <w:rPr>
          <w:rFonts w:ascii="Times New Roman" w:eastAsia="微软雅黑" w:hAnsi="Times New Roman" w:cs="Times New Roman"/>
          <w:color w:val="0000CC"/>
          <w:kern w:val="0"/>
          <w:sz w:val="24"/>
          <w:szCs w:val="21"/>
          <w:rPrChange w:id="396" w:author="LH" w:date="2019-10-01T00:34:00Z">
            <w:rPr>
              <w:rFonts w:ascii="Arial" w:eastAsia="微软雅黑" w:hAnsi="Arial" w:cs="Arial"/>
              <w:color w:val="0000CC"/>
              <w:kern w:val="0"/>
              <w:sz w:val="24"/>
              <w:szCs w:val="21"/>
            </w:rPr>
          </w:rPrChange>
        </w:rPr>
        <w:t xml:space="preserve"> STM tip </w:t>
      </w:r>
      <w:r w:rsidR="00032D29" w:rsidRPr="00A9121F">
        <w:rPr>
          <w:rFonts w:ascii="Times New Roman" w:eastAsia="微软雅黑" w:hAnsi="Times New Roman" w:cs="Times New Roman"/>
          <w:color w:val="0000CC"/>
          <w:kern w:val="0"/>
          <w:sz w:val="24"/>
          <w:szCs w:val="21"/>
          <w:rPrChange w:id="397" w:author="LH" w:date="2019-10-01T00:34:00Z">
            <w:rPr>
              <w:rFonts w:ascii="Arial" w:eastAsia="微软雅黑" w:hAnsi="Arial" w:cs="Arial"/>
              <w:color w:val="0000CC"/>
              <w:kern w:val="0"/>
              <w:sz w:val="24"/>
              <w:szCs w:val="21"/>
            </w:rPr>
          </w:rPrChange>
        </w:rPr>
        <w:t>and</w:t>
      </w:r>
      <w:ins w:id="398" w:author="LH" w:date="2019-10-01T00:35:00Z">
        <w:r w:rsidR="00A9121F">
          <w:rPr>
            <w:rFonts w:ascii="Times New Roman" w:eastAsia="微软雅黑" w:hAnsi="Times New Roman" w:cs="Times New Roman" w:hint="eastAsia"/>
            <w:color w:val="0000CC"/>
            <w:kern w:val="0"/>
            <w:sz w:val="24"/>
            <w:szCs w:val="21"/>
          </w:rPr>
          <w:t xml:space="preserve"> </w:t>
        </w:r>
      </w:ins>
      <w:r w:rsidR="007D42C4" w:rsidRPr="00A9121F">
        <w:rPr>
          <w:rFonts w:ascii="Times New Roman" w:eastAsia="微软雅黑" w:hAnsi="Times New Roman" w:cs="Times New Roman"/>
          <w:color w:val="0000CC"/>
          <w:kern w:val="0"/>
          <w:sz w:val="24"/>
          <w:szCs w:val="21"/>
          <w:rPrChange w:id="399" w:author="LH" w:date="2019-10-01T00:34:00Z">
            <w:rPr>
              <w:rFonts w:ascii="Arial" w:eastAsia="微软雅黑" w:hAnsi="Arial" w:cs="Arial"/>
              <w:color w:val="0000CC"/>
              <w:kern w:val="0"/>
              <w:sz w:val="24"/>
              <w:szCs w:val="21"/>
            </w:rPr>
          </w:rPrChange>
        </w:rPr>
        <w:t xml:space="preserve">the </w:t>
      </w:r>
      <w:r w:rsidR="000705AE" w:rsidRPr="00A9121F">
        <w:rPr>
          <w:rFonts w:ascii="Times New Roman" w:eastAsia="微软雅黑" w:hAnsi="Times New Roman" w:cs="Times New Roman"/>
          <w:color w:val="0000CC"/>
          <w:kern w:val="0"/>
          <w:sz w:val="24"/>
          <w:szCs w:val="21"/>
          <w:rPrChange w:id="400" w:author="LH" w:date="2019-10-01T00:34:00Z">
            <w:rPr>
              <w:rFonts w:ascii="Arial" w:eastAsia="微软雅黑" w:hAnsi="Arial" w:cs="Arial"/>
              <w:color w:val="0000CC"/>
              <w:kern w:val="0"/>
              <w:sz w:val="24"/>
              <w:szCs w:val="21"/>
            </w:rPr>
          </w:rPrChange>
        </w:rPr>
        <w:t>K</w:t>
      </w:r>
      <w:r w:rsidR="000705AE" w:rsidRPr="00A9121F">
        <w:rPr>
          <w:rFonts w:ascii="Times New Roman" w:eastAsia="微软雅黑" w:hAnsi="Times New Roman" w:cs="Times New Roman"/>
          <w:color w:val="0000CC"/>
          <w:kern w:val="0"/>
          <w:sz w:val="24"/>
          <w:szCs w:val="21"/>
          <w:vertAlign w:val="superscript"/>
          <w:rPrChange w:id="401" w:author="LH" w:date="2019-10-01T00:34:00Z">
            <w:rPr>
              <w:rFonts w:ascii="Arial" w:eastAsia="微软雅黑" w:hAnsi="Arial" w:cs="Arial"/>
              <w:color w:val="0000CC"/>
              <w:kern w:val="0"/>
              <w:sz w:val="24"/>
              <w:szCs w:val="21"/>
              <w:vertAlign w:val="superscript"/>
            </w:rPr>
          </w:rPrChange>
        </w:rPr>
        <w:t>+</w:t>
      </w:r>
      <w:r w:rsidR="000705AE" w:rsidRPr="00A9121F">
        <w:rPr>
          <w:rFonts w:ascii="Times New Roman" w:eastAsia="微软雅黑" w:hAnsi="Times New Roman" w:cs="Times New Roman"/>
          <w:color w:val="0000CC"/>
          <w:kern w:val="0"/>
          <w:sz w:val="24"/>
          <w:szCs w:val="21"/>
          <w:rPrChange w:id="402" w:author="LH" w:date="2019-10-01T00:34:00Z">
            <w:rPr>
              <w:rFonts w:ascii="Arial" w:eastAsia="微软雅黑" w:hAnsi="Arial" w:cs="Arial"/>
              <w:color w:val="0000CC"/>
              <w:kern w:val="0"/>
              <w:sz w:val="24"/>
              <w:szCs w:val="21"/>
            </w:rPr>
          </w:rPrChange>
        </w:rPr>
        <w:t xml:space="preserve"> ions.</w:t>
      </w:r>
    </w:p>
    <w:p w:rsidR="00E20D7E" w:rsidRPr="003E6457" w:rsidRDefault="00E20D7E" w:rsidP="00EF2918">
      <w:pPr>
        <w:widowControl/>
        <w:shd w:val="clear" w:color="auto" w:fill="FFFFFF"/>
        <w:snapToGrid w:val="0"/>
        <w:spacing w:afterLines="50"/>
        <w:jc w:val="left"/>
        <w:rPr>
          <w:rFonts w:ascii="Arial" w:eastAsia="微软雅黑" w:hAnsi="Arial" w:cs="Arial"/>
          <w:color w:val="0000CC"/>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6. What is the occupancy for the spectral functions shown in Fig. 4(b)?</w:t>
      </w:r>
    </w:p>
    <w:p w:rsidR="000954DD" w:rsidRPr="00A9121F" w:rsidRDefault="000954DD"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403" w:author="LH" w:date="2019-10-01T00:35: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404" w:author="LH" w:date="2019-10-01T00:35:00Z">
            <w:rPr>
              <w:rFonts w:ascii="Arial" w:eastAsia="微软雅黑" w:hAnsi="Arial" w:cs="Arial"/>
              <w:b/>
              <w:color w:val="0000CC"/>
              <w:kern w:val="0"/>
              <w:sz w:val="24"/>
              <w:szCs w:val="21"/>
            </w:rPr>
          </w:rPrChange>
        </w:rPr>
        <w:t>Re:</w:t>
      </w:r>
      <w:r w:rsidR="00185E72" w:rsidRPr="00A9121F">
        <w:rPr>
          <w:rFonts w:ascii="Times New Roman" w:eastAsia="微软雅黑" w:hAnsi="Times New Roman" w:cs="Times New Roman"/>
          <w:color w:val="0000CC"/>
          <w:kern w:val="0"/>
          <w:sz w:val="24"/>
          <w:szCs w:val="21"/>
          <w:rPrChange w:id="405" w:author="LH" w:date="2019-10-01T00:35:00Z">
            <w:rPr>
              <w:rFonts w:ascii="Arial" w:eastAsia="微软雅黑" w:hAnsi="Arial" w:cs="Arial"/>
              <w:color w:val="0000CC"/>
              <w:kern w:val="0"/>
              <w:sz w:val="24"/>
              <w:szCs w:val="21"/>
            </w:rPr>
          </w:rPrChange>
        </w:rPr>
        <w:t>T</w:t>
      </w:r>
      <w:r w:rsidR="0024630B" w:rsidRPr="00A9121F">
        <w:rPr>
          <w:rFonts w:ascii="Times New Roman" w:eastAsia="微软雅黑" w:hAnsi="Times New Roman" w:cs="Times New Roman"/>
          <w:color w:val="0000CC"/>
          <w:kern w:val="0"/>
          <w:sz w:val="24"/>
          <w:szCs w:val="21"/>
          <w:rPrChange w:id="406" w:author="LH" w:date="2019-10-01T00:35:00Z">
            <w:rPr>
              <w:rFonts w:ascii="Arial" w:eastAsia="微软雅黑" w:hAnsi="Arial" w:cs="Arial"/>
              <w:color w:val="0000CC"/>
              <w:kern w:val="0"/>
              <w:sz w:val="24"/>
              <w:szCs w:val="21"/>
            </w:rPr>
          </w:rPrChange>
        </w:rPr>
        <w:t xml:space="preserve">he dotted </w:t>
      </w:r>
      <w:r w:rsidR="00202B97" w:rsidRPr="00A9121F">
        <w:rPr>
          <w:rFonts w:ascii="Times New Roman" w:eastAsia="微软雅黑" w:hAnsi="Times New Roman" w:cs="Times New Roman"/>
          <w:color w:val="0000CC"/>
          <w:kern w:val="0"/>
          <w:sz w:val="24"/>
          <w:szCs w:val="21"/>
          <w:rPrChange w:id="407" w:author="LH" w:date="2019-10-01T00:35:00Z">
            <w:rPr>
              <w:rFonts w:ascii="Arial" w:eastAsia="微软雅黑" w:hAnsi="Arial" w:cs="Arial"/>
              <w:color w:val="0000CC"/>
              <w:kern w:val="0"/>
              <w:sz w:val="24"/>
              <w:szCs w:val="21"/>
            </w:rPr>
          </w:rPrChange>
        </w:rPr>
        <w:t>blue</w:t>
      </w:r>
      <w:r w:rsidR="0024630B" w:rsidRPr="00A9121F">
        <w:rPr>
          <w:rFonts w:ascii="Times New Roman" w:eastAsia="微软雅黑" w:hAnsi="Times New Roman" w:cs="Times New Roman"/>
          <w:color w:val="0000CC"/>
          <w:kern w:val="0"/>
          <w:sz w:val="24"/>
          <w:szCs w:val="21"/>
          <w:rPrChange w:id="408" w:author="LH" w:date="2019-10-01T00:35:00Z">
            <w:rPr>
              <w:rFonts w:ascii="Arial" w:eastAsia="微软雅黑" w:hAnsi="Arial" w:cs="Arial"/>
              <w:color w:val="0000CC"/>
              <w:kern w:val="0"/>
              <w:sz w:val="24"/>
              <w:szCs w:val="21"/>
            </w:rPr>
          </w:rPrChange>
        </w:rPr>
        <w:t xml:space="preserve"> line</w:t>
      </w:r>
      <w:r w:rsidR="00185E72" w:rsidRPr="00A9121F">
        <w:rPr>
          <w:rFonts w:ascii="Times New Roman" w:eastAsia="微软雅黑" w:hAnsi="Times New Roman" w:cs="Times New Roman"/>
          <w:color w:val="0000CC"/>
          <w:kern w:val="0"/>
          <w:sz w:val="24"/>
          <w:szCs w:val="21"/>
          <w:rPrChange w:id="409" w:author="LH" w:date="2019-10-01T00:35:00Z">
            <w:rPr>
              <w:rFonts w:ascii="Arial" w:eastAsia="微软雅黑" w:hAnsi="Arial" w:cs="Arial"/>
              <w:color w:val="0000CC"/>
              <w:kern w:val="0"/>
              <w:sz w:val="24"/>
              <w:szCs w:val="21"/>
            </w:rPr>
          </w:rPrChange>
        </w:rPr>
        <w:t xml:space="preserve"> in Fig. 4(b)</w:t>
      </w:r>
      <w:ins w:id="410" w:author="LH" w:date="2019-10-01T00:35:00Z">
        <w:r w:rsidR="00A9121F">
          <w:rPr>
            <w:rFonts w:ascii="Times New Roman" w:eastAsia="微软雅黑" w:hAnsi="Times New Roman" w:cs="Times New Roman" w:hint="eastAsia"/>
            <w:color w:val="0000CC"/>
            <w:kern w:val="0"/>
            <w:sz w:val="24"/>
            <w:szCs w:val="21"/>
          </w:rPr>
          <w:t xml:space="preserve"> </w:t>
        </w:r>
      </w:ins>
      <w:r w:rsidR="00185E72" w:rsidRPr="00A9121F">
        <w:rPr>
          <w:rFonts w:ascii="Times New Roman" w:eastAsia="微软雅黑" w:hAnsi="Times New Roman" w:cs="Times New Roman"/>
          <w:color w:val="0000CC"/>
          <w:kern w:val="0"/>
          <w:sz w:val="24"/>
          <w:szCs w:val="21"/>
          <w:rPrChange w:id="411" w:author="LH" w:date="2019-10-01T00:35:00Z">
            <w:rPr>
              <w:rFonts w:ascii="Arial" w:eastAsia="微软雅黑" w:hAnsi="Arial" w:cs="Arial"/>
              <w:color w:val="0000CC"/>
              <w:kern w:val="0"/>
              <w:sz w:val="24"/>
              <w:szCs w:val="21"/>
            </w:rPr>
          </w:rPrChange>
        </w:rPr>
        <w:t xml:space="preserve">corresponds </w:t>
      </w:r>
      <w:r w:rsidR="0024630B" w:rsidRPr="00A9121F">
        <w:rPr>
          <w:rFonts w:ascii="Times New Roman" w:eastAsia="微软雅黑" w:hAnsi="Times New Roman" w:cs="Times New Roman"/>
          <w:color w:val="0000CC"/>
          <w:kern w:val="0"/>
          <w:sz w:val="24"/>
          <w:szCs w:val="21"/>
          <w:rPrChange w:id="412" w:author="LH" w:date="2019-10-01T00:35:00Z">
            <w:rPr>
              <w:rFonts w:ascii="Arial" w:eastAsia="微软雅黑" w:hAnsi="Arial" w:cs="Arial"/>
              <w:color w:val="0000CC"/>
              <w:kern w:val="0"/>
              <w:sz w:val="24"/>
              <w:szCs w:val="21"/>
            </w:rPr>
          </w:rPrChange>
        </w:rPr>
        <w:t xml:space="preserve">to the hall-filled system, </w:t>
      </w:r>
      <w:r w:rsidR="007E2001" w:rsidRPr="00A9121F">
        <w:rPr>
          <w:rFonts w:ascii="Times New Roman" w:eastAsia="微软雅黑" w:hAnsi="Times New Roman" w:cs="Times New Roman"/>
          <w:color w:val="0000CC"/>
          <w:kern w:val="0"/>
          <w:sz w:val="24"/>
          <w:szCs w:val="21"/>
          <w:rPrChange w:id="413" w:author="LH" w:date="2019-10-01T00:35:00Z">
            <w:rPr>
              <w:rFonts w:ascii="Arial" w:eastAsia="微软雅黑" w:hAnsi="Arial" w:cs="Arial"/>
              <w:color w:val="0000CC"/>
              <w:kern w:val="0"/>
              <w:sz w:val="24"/>
              <w:szCs w:val="21"/>
            </w:rPr>
          </w:rPrChange>
        </w:rPr>
        <w:t xml:space="preserve">and </w:t>
      </w:r>
      <w:r w:rsidR="004865D4" w:rsidRPr="00A9121F">
        <w:rPr>
          <w:rFonts w:ascii="Times New Roman" w:eastAsia="微软雅黑" w:hAnsi="Times New Roman" w:cs="Times New Roman"/>
          <w:color w:val="0000CC"/>
          <w:kern w:val="0"/>
          <w:sz w:val="24"/>
          <w:szCs w:val="21"/>
          <w:rPrChange w:id="414" w:author="LH" w:date="2019-10-01T00:35:00Z">
            <w:rPr>
              <w:rFonts w:ascii="Arial" w:eastAsia="微软雅黑" w:hAnsi="Arial" w:cs="Arial"/>
              <w:color w:val="0000CC"/>
              <w:kern w:val="0"/>
              <w:sz w:val="24"/>
              <w:szCs w:val="21"/>
            </w:rPr>
          </w:rPrChange>
        </w:rPr>
        <w:t xml:space="preserve">both of </w:t>
      </w:r>
      <w:r w:rsidR="0024630B" w:rsidRPr="00A9121F">
        <w:rPr>
          <w:rFonts w:ascii="Times New Roman" w:eastAsia="微软雅黑" w:hAnsi="Times New Roman" w:cs="Times New Roman"/>
          <w:color w:val="0000CC"/>
          <w:kern w:val="0"/>
          <w:sz w:val="24"/>
          <w:szCs w:val="21"/>
          <w:rPrChange w:id="415" w:author="LH" w:date="2019-10-01T00:35:00Z">
            <w:rPr>
              <w:rFonts w:ascii="Arial" w:eastAsia="微软雅黑" w:hAnsi="Arial" w:cs="Arial"/>
              <w:color w:val="0000CC"/>
              <w:kern w:val="0"/>
              <w:sz w:val="24"/>
              <w:szCs w:val="21"/>
            </w:rPr>
          </w:rPrChange>
        </w:rPr>
        <w:t xml:space="preserve">the dashed </w:t>
      </w:r>
      <w:r w:rsidR="00202B97" w:rsidRPr="00A9121F">
        <w:rPr>
          <w:rFonts w:ascii="Times New Roman" w:eastAsia="微软雅黑" w:hAnsi="Times New Roman" w:cs="Times New Roman"/>
          <w:color w:val="0000CC"/>
          <w:kern w:val="0"/>
          <w:sz w:val="24"/>
          <w:szCs w:val="21"/>
          <w:rPrChange w:id="416" w:author="LH" w:date="2019-10-01T00:35:00Z">
            <w:rPr>
              <w:rFonts w:ascii="Arial" w:eastAsia="微软雅黑" w:hAnsi="Arial" w:cs="Arial"/>
              <w:color w:val="0000CC"/>
              <w:kern w:val="0"/>
              <w:sz w:val="24"/>
              <w:szCs w:val="21"/>
            </w:rPr>
          </w:rPrChange>
        </w:rPr>
        <w:t>red</w:t>
      </w:r>
      <w:r w:rsidR="0024630B" w:rsidRPr="00A9121F">
        <w:rPr>
          <w:rFonts w:ascii="Times New Roman" w:eastAsia="微软雅黑" w:hAnsi="Times New Roman" w:cs="Times New Roman"/>
          <w:color w:val="0000CC"/>
          <w:kern w:val="0"/>
          <w:sz w:val="24"/>
          <w:szCs w:val="21"/>
          <w:rPrChange w:id="417" w:author="LH" w:date="2019-10-01T00:35:00Z">
            <w:rPr>
              <w:rFonts w:ascii="Arial" w:eastAsia="微软雅黑" w:hAnsi="Arial" w:cs="Arial"/>
              <w:color w:val="0000CC"/>
              <w:kern w:val="0"/>
              <w:sz w:val="24"/>
              <w:szCs w:val="21"/>
            </w:rPr>
          </w:rPrChange>
        </w:rPr>
        <w:t xml:space="preserve"> and solid</w:t>
      </w:r>
      <w:ins w:id="418" w:author="LH" w:date="2019-10-01T00:35:00Z">
        <w:r w:rsidR="00A9121F">
          <w:rPr>
            <w:rFonts w:ascii="Times New Roman" w:eastAsia="微软雅黑" w:hAnsi="Times New Roman" w:cs="Times New Roman" w:hint="eastAsia"/>
            <w:color w:val="0000CC"/>
            <w:kern w:val="0"/>
            <w:sz w:val="24"/>
            <w:szCs w:val="21"/>
          </w:rPr>
          <w:t xml:space="preserve"> </w:t>
        </w:r>
      </w:ins>
      <w:r w:rsidR="00202B97" w:rsidRPr="00A9121F">
        <w:rPr>
          <w:rFonts w:ascii="Times New Roman" w:eastAsia="微软雅黑" w:hAnsi="Times New Roman" w:cs="Times New Roman"/>
          <w:color w:val="0000CC"/>
          <w:kern w:val="0"/>
          <w:sz w:val="24"/>
          <w:szCs w:val="21"/>
          <w:rPrChange w:id="419" w:author="LH" w:date="2019-10-01T00:35:00Z">
            <w:rPr>
              <w:rFonts w:ascii="Arial" w:eastAsia="微软雅黑" w:hAnsi="Arial" w:cs="Arial"/>
              <w:color w:val="0000CC"/>
              <w:kern w:val="0"/>
              <w:sz w:val="24"/>
              <w:szCs w:val="21"/>
            </w:rPr>
          </w:rPrChange>
        </w:rPr>
        <w:t>black</w:t>
      </w:r>
      <w:r w:rsidR="0024630B" w:rsidRPr="00A9121F">
        <w:rPr>
          <w:rFonts w:ascii="Times New Roman" w:eastAsia="微软雅黑" w:hAnsi="Times New Roman" w:cs="Times New Roman"/>
          <w:color w:val="0000CC"/>
          <w:kern w:val="0"/>
          <w:sz w:val="24"/>
          <w:szCs w:val="21"/>
          <w:rPrChange w:id="420" w:author="LH" w:date="2019-10-01T00:35:00Z">
            <w:rPr>
              <w:rFonts w:ascii="Arial" w:eastAsia="微软雅黑" w:hAnsi="Arial" w:cs="Arial"/>
              <w:color w:val="0000CC"/>
              <w:kern w:val="0"/>
              <w:sz w:val="24"/>
              <w:szCs w:val="21"/>
            </w:rPr>
          </w:rPrChange>
        </w:rPr>
        <w:t xml:space="preserve"> line</w:t>
      </w:r>
      <w:r w:rsidR="004865D4" w:rsidRPr="00A9121F">
        <w:rPr>
          <w:rFonts w:ascii="Times New Roman" w:eastAsia="微软雅黑" w:hAnsi="Times New Roman" w:cs="Times New Roman"/>
          <w:color w:val="0000CC"/>
          <w:kern w:val="0"/>
          <w:sz w:val="24"/>
          <w:szCs w:val="21"/>
          <w:rPrChange w:id="421" w:author="LH" w:date="2019-10-01T00:35:00Z">
            <w:rPr>
              <w:rFonts w:ascii="Arial" w:eastAsia="微软雅黑" w:hAnsi="Arial" w:cs="Arial"/>
              <w:color w:val="0000CC"/>
              <w:kern w:val="0"/>
              <w:sz w:val="24"/>
              <w:szCs w:val="21"/>
            </w:rPr>
          </w:rPrChange>
        </w:rPr>
        <w:t>s</w:t>
      </w:r>
      <w:r w:rsidR="0024630B" w:rsidRPr="00A9121F">
        <w:rPr>
          <w:rFonts w:ascii="Times New Roman" w:eastAsia="微软雅黑" w:hAnsi="Times New Roman" w:cs="Times New Roman"/>
          <w:color w:val="0000CC"/>
          <w:kern w:val="0"/>
          <w:sz w:val="24"/>
          <w:szCs w:val="21"/>
          <w:rPrChange w:id="422" w:author="LH" w:date="2019-10-01T00:35:00Z">
            <w:rPr>
              <w:rFonts w:ascii="Arial" w:eastAsia="微软雅黑" w:hAnsi="Arial" w:cs="Arial"/>
              <w:color w:val="0000CC"/>
              <w:kern w:val="0"/>
              <w:sz w:val="24"/>
              <w:szCs w:val="21"/>
            </w:rPr>
          </w:rPrChange>
        </w:rPr>
        <w:t xml:space="preserve"> correspond to the system with 1/13 electron doping. </w:t>
      </w:r>
      <w:r w:rsidR="00B0609F" w:rsidRPr="00A9121F">
        <w:rPr>
          <w:rFonts w:ascii="Times New Roman" w:eastAsia="微软雅黑" w:hAnsi="Times New Roman" w:cs="Times New Roman"/>
          <w:color w:val="0000CC"/>
          <w:kern w:val="0"/>
          <w:sz w:val="24"/>
          <w:szCs w:val="21"/>
          <w:rPrChange w:id="423" w:author="LH" w:date="2019-10-01T00:35:00Z">
            <w:rPr>
              <w:rFonts w:ascii="Arial" w:eastAsia="微软雅黑" w:hAnsi="Arial" w:cs="Arial"/>
              <w:color w:val="0000CC"/>
              <w:kern w:val="0"/>
              <w:sz w:val="24"/>
              <w:szCs w:val="21"/>
            </w:rPr>
          </w:rPrChange>
        </w:rPr>
        <w:t>The spectra for</w:t>
      </w:r>
      <w:ins w:id="424" w:author="LH" w:date="2019-10-01T00:35:00Z">
        <w:r w:rsidR="00A9121F">
          <w:rPr>
            <w:rFonts w:ascii="Times New Roman" w:eastAsia="微软雅黑" w:hAnsi="Times New Roman" w:cs="Times New Roman" w:hint="eastAsia"/>
            <w:color w:val="0000CC"/>
            <w:kern w:val="0"/>
            <w:sz w:val="24"/>
            <w:szCs w:val="21"/>
          </w:rPr>
          <w:t xml:space="preserve"> </w:t>
        </w:r>
      </w:ins>
      <w:r w:rsidR="00D744D7" w:rsidRPr="00A9121F">
        <w:rPr>
          <w:rFonts w:ascii="Times New Roman" w:eastAsia="微软雅黑" w:hAnsi="Times New Roman" w:cs="Times New Roman"/>
          <w:i/>
          <w:color w:val="0000CC"/>
          <w:kern w:val="0"/>
          <w:sz w:val="24"/>
          <w:szCs w:val="21"/>
        </w:rPr>
        <w:t>ω</w:t>
      </w:r>
      <w:r w:rsidR="00B0609F" w:rsidRPr="00A9121F">
        <w:rPr>
          <w:rFonts w:ascii="Times New Roman" w:eastAsia="微软雅黑" w:hAnsi="Times New Roman" w:cs="Times New Roman"/>
          <w:color w:val="0000CC"/>
          <w:kern w:val="0"/>
          <w:sz w:val="24"/>
          <w:szCs w:val="21"/>
          <w:rPrChange w:id="425" w:author="LH" w:date="2019-10-01T00:35:00Z">
            <w:rPr>
              <w:rFonts w:ascii="Arial" w:eastAsia="微软雅黑" w:hAnsi="Arial" w:cs="Arial"/>
              <w:color w:val="0000CC"/>
              <w:kern w:val="0"/>
              <w:sz w:val="24"/>
              <w:szCs w:val="21"/>
            </w:rPr>
          </w:rPrChange>
        </w:rPr>
        <w:t xml:space="preserve">&lt;0 are </w:t>
      </w:r>
      <w:r w:rsidR="00185E72" w:rsidRPr="00A9121F">
        <w:rPr>
          <w:rFonts w:ascii="Times New Roman" w:eastAsia="微软雅黑" w:hAnsi="Times New Roman" w:cs="Times New Roman"/>
          <w:color w:val="0000CC"/>
          <w:kern w:val="0"/>
          <w:sz w:val="24"/>
          <w:szCs w:val="21"/>
          <w:rPrChange w:id="426" w:author="LH" w:date="2019-10-01T00:35:00Z">
            <w:rPr>
              <w:rFonts w:ascii="Arial" w:eastAsia="微软雅黑" w:hAnsi="Arial" w:cs="Arial"/>
              <w:color w:val="0000CC"/>
              <w:kern w:val="0"/>
              <w:sz w:val="24"/>
              <w:szCs w:val="21"/>
            </w:rPr>
          </w:rPrChange>
        </w:rPr>
        <w:t xml:space="preserve">the </w:t>
      </w:r>
      <w:r w:rsidR="00B0609F" w:rsidRPr="00A9121F">
        <w:rPr>
          <w:rFonts w:ascii="Times New Roman" w:eastAsia="微软雅黑" w:hAnsi="Times New Roman" w:cs="Times New Roman"/>
          <w:color w:val="0000CC"/>
          <w:kern w:val="0"/>
          <w:sz w:val="24"/>
          <w:szCs w:val="21"/>
          <w:rPrChange w:id="427" w:author="LH" w:date="2019-10-01T00:35:00Z">
            <w:rPr>
              <w:rFonts w:ascii="Arial" w:eastAsia="微软雅黑" w:hAnsi="Arial" w:cs="Arial"/>
              <w:color w:val="0000CC"/>
              <w:kern w:val="0"/>
              <w:sz w:val="24"/>
              <w:szCs w:val="21"/>
            </w:rPr>
          </w:rPrChange>
        </w:rPr>
        <w:t>occupancy by electrons.</w:t>
      </w:r>
    </w:p>
    <w:p w:rsidR="000954DD" w:rsidRDefault="000954DD"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7. Why is the K atom adsorbed preferentially on the alpha site (the top of the David star)?</w:t>
      </w:r>
    </w:p>
    <w:p w:rsidR="009A402E" w:rsidRPr="00A9121F" w:rsidRDefault="009A402E"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428" w:author="LH" w:date="2019-10-01T00:36: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429" w:author="LH" w:date="2019-10-01T00:36:00Z">
            <w:rPr>
              <w:rFonts w:ascii="Arial" w:eastAsia="微软雅黑" w:hAnsi="Arial" w:cs="Arial"/>
              <w:b/>
              <w:color w:val="0000CC"/>
              <w:kern w:val="0"/>
              <w:sz w:val="24"/>
              <w:szCs w:val="21"/>
            </w:rPr>
          </w:rPrChange>
        </w:rPr>
        <w:t xml:space="preserve">Re: </w:t>
      </w:r>
      <w:r w:rsidRPr="00A9121F">
        <w:rPr>
          <w:rFonts w:ascii="Times New Roman" w:eastAsia="微软雅黑" w:hAnsi="Times New Roman" w:cs="Times New Roman"/>
          <w:color w:val="0000CC"/>
          <w:kern w:val="0"/>
          <w:sz w:val="24"/>
          <w:szCs w:val="21"/>
          <w:rPrChange w:id="430" w:author="LH" w:date="2019-10-01T00:36:00Z">
            <w:rPr>
              <w:rFonts w:ascii="Arial" w:eastAsia="微软雅黑" w:hAnsi="Arial" w:cs="Arial"/>
              <w:color w:val="0000CC"/>
              <w:kern w:val="0"/>
              <w:sz w:val="24"/>
              <w:szCs w:val="21"/>
            </w:rPr>
          </w:rPrChange>
        </w:rPr>
        <w:t xml:space="preserve">According to our experimental results, we find that the K atoms </w:t>
      </w:r>
      <w:r w:rsidR="000954DD" w:rsidRPr="00A9121F">
        <w:rPr>
          <w:rFonts w:ascii="Times New Roman" w:eastAsia="微软雅黑" w:hAnsi="Times New Roman" w:cs="Times New Roman"/>
          <w:color w:val="0000CC"/>
          <w:kern w:val="0"/>
          <w:sz w:val="24"/>
          <w:szCs w:val="21"/>
          <w:rPrChange w:id="431" w:author="LH" w:date="2019-10-01T00:36:00Z">
            <w:rPr>
              <w:rFonts w:ascii="Arial" w:eastAsia="微软雅黑" w:hAnsi="Arial" w:cs="Arial"/>
              <w:color w:val="0000CC"/>
              <w:kern w:val="0"/>
              <w:sz w:val="24"/>
              <w:szCs w:val="21"/>
            </w:rPr>
          </w:rPrChange>
        </w:rPr>
        <w:t>are</w:t>
      </w:r>
      <w:r w:rsidRPr="00A9121F">
        <w:rPr>
          <w:rFonts w:ascii="Times New Roman" w:eastAsia="微软雅黑" w:hAnsi="Times New Roman" w:cs="Times New Roman"/>
          <w:color w:val="0000CC"/>
          <w:kern w:val="0"/>
          <w:sz w:val="24"/>
          <w:szCs w:val="21"/>
          <w:rPrChange w:id="432" w:author="LH" w:date="2019-10-01T00:36:00Z">
            <w:rPr>
              <w:rFonts w:ascii="Arial" w:eastAsia="微软雅黑" w:hAnsi="Arial" w:cs="Arial"/>
              <w:color w:val="0000CC"/>
              <w:kern w:val="0"/>
              <w:sz w:val="24"/>
              <w:szCs w:val="21"/>
            </w:rPr>
          </w:rPrChange>
        </w:rPr>
        <w:t xml:space="preserve"> preferentially adsorbed on the alpha site</w:t>
      </w:r>
      <w:r w:rsidR="0098223D" w:rsidRPr="00A9121F">
        <w:rPr>
          <w:rFonts w:ascii="Times New Roman" w:eastAsia="微软雅黑" w:hAnsi="Times New Roman" w:cs="Times New Roman"/>
          <w:color w:val="0000CC"/>
          <w:kern w:val="0"/>
          <w:sz w:val="24"/>
          <w:szCs w:val="21"/>
          <w:rPrChange w:id="433" w:author="LH" w:date="2019-10-01T00:36:00Z">
            <w:rPr>
              <w:rFonts w:ascii="Arial" w:eastAsia="微软雅黑" w:hAnsi="Arial" w:cs="Arial"/>
              <w:color w:val="0000CC"/>
              <w:kern w:val="0"/>
              <w:sz w:val="24"/>
              <w:szCs w:val="21"/>
            </w:rPr>
          </w:rPrChange>
        </w:rPr>
        <w:t xml:space="preserve"> (the top of the David star)</w:t>
      </w:r>
      <w:r w:rsidRPr="00A9121F">
        <w:rPr>
          <w:rFonts w:ascii="Times New Roman" w:eastAsia="微软雅黑" w:hAnsi="Times New Roman" w:cs="Times New Roman"/>
          <w:color w:val="0000CC"/>
          <w:kern w:val="0"/>
          <w:sz w:val="24"/>
          <w:szCs w:val="21"/>
          <w:rPrChange w:id="434" w:author="LH" w:date="2019-10-01T00:36:00Z">
            <w:rPr>
              <w:rFonts w:ascii="Arial" w:eastAsia="微软雅黑" w:hAnsi="Arial" w:cs="Arial"/>
              <w:color w:val="0000CC"/>
              <w:kern w:val="0"/>
              <w:sz w:val="24"/>
              <w:szCs w:val="21"/>
            </w:rPr>
          </w:rPrChange>
        </w:rPr>
        <w:t xml:space="preserve">, as shown in Fig. 3 in the manuscript. </w:t>
      </w:r>
      <w:r w:rsidR="003E6457" w:rsidRPr="00A9121F">
        <w:rPr>
          <w:rFonts w:ascii="Times New Roman" w:eastAsia="微软雅黑" w:hAnsi="Times New Roman" w:cs="Times New Roman"/>
          <w:color w:val="0000CC"/>
          <w:kern w:val="0"/>
          <w:sz w:val="24"/>
          <w:szCs w:val="21"/>
          <w:rPrChange w:id="435" w:author="LH" w:date="2019-10-01T00:36:00Z">
            <w:rPr>
              <w:rFonts w:ascii="Arial" w:eastAsia="微软雅黑" w:hAnsi="Arial" w:cs="Arial"/>
              <w:color w:val="0000CC"/>
              <w:kern w:val="0"/>
              <w:sz w:val="24"/>
              <w:szCs w:val="21"/>
            </w:rPr>
          </w:rPrChange>
        </w:rPr>
        <w:t>We guess t</w:t>
      </w:r>
      <w:r w:rsidRPr="00A9121F">
        <w:rPr>
          <w:rFonts w:ascii="Times New Roman" w:eastAsia="微软雅黑" w:hAnsi="Times New Roman" w:cs="Times New Roman"/>
          <w:color w:val="0000CC"/>
          <w:kern w:val="0"/>
          <w:sz w:val="24"/>
          <w:szCs w:val="21"/>
          <w:rPrChange w:id="436" w:author="LH" w:date="2019-10-01T00:36:00Z">
            <w:rPr>
              <w:rFonts w:ascii="Arial" w:eastAsia="微软雅黑" w:hAnsi="Arial" w:cs="Arial"/>
              <w:color w:val="0000CC"/>
              <w:kern w:val="0"/>
              <w:sz w:val="24"/>
              <w:szCs w:val="21"/>
            </w:rPr>
          </w:rPrChange>
        </w:rPr>
        <w:t xml:space="preserve">his preference </w:t>
      </w:r>
      <w:r w:rsidR="004C451E" w:rsidRPr="00A9121F">
        <w:rPr>
          <w:rFonts w:ascii="Times New Roman" w:eastAsia="微软雅黑" w:hAnsi="Times New Roman" w:cs="Times New Roman"/>
          <w:color w:val="0000CC"/>
          <w:kern w:val="0"/>
          <w:sz w:val="24"/>
          <w:szCs w:val="21"/>
          <w:rPrChange w:id="437" w:author="LH" w:date="2019-10-01T00:36:00Z">
            <w:rPr>
              <w:rFonts w:ascii="Arial" w:eastAsia="微软雅黑" w:hAnsi="Arial" w:cs="Arial"/>
              <w:color w:val="0000CC"/>
              <w:kern w:val="0"/>
              <w:sz w:val="24"/>
              <w:szCs w:val="21"/>
            </w:rPr>
          </w:rPrChange>
        </w:rPr>
        <w:t>results</w:t>
      </w:r>
      <w:r w:rsidR="003E6457" w:rsidRPr="00A9121F">
        <w:rPr>
          <w:rFonts w:ascii="Times New Roman" w:eastAsia="微软雅黑" w:hAnsi="Times New Roman" w:cs="Times New Roman"/>
          <w:color w:val="0000CC"/>
          <w:kern w:val="0"/>
          <w:sz w:val="24"/>
          <w:szCs w:val="21"/>
          <w:rPrChange w:id="438" w:author="LH" w:date="2019-10-01T00:36:00Z">
            <w:rPr>
              <w:rFonts w:ascii="Arial" w:eastAsia="微软雅黑" w:hAnsi="Arial" w:cs="Arial"/>
              <w:color w:val="0000CC"/>
              <w:kern w:val="0"/>
              <w:sz w:val="24"/>
              <w:szCs w:val="21"/>
            </w:rPr>
          </w:rPrChange>
        </w:rPr>
        <w:t xml:space="preserve"> from the </w:t>
      </w:r>
      <w:r w:rsidR="00185E72" w:rsidRPr="00A9121F">
        <w:rPr>
          <w:rFonts w:ascii="Times New Roman" w:eastAsia="微软雅黑" w:hAnsi="Times New Roman" w:cs="Times New Roman"/>
          <w:color w:val="0000CC"/>
          <w:kern w:val="0"/>
          <w:sz w:val="24"/>
          <w:szCs w:val="21"/>
          <w:rPrChange w:id="439" w:author="LH" w:date="2019-10-01T00:36:00Z">
            <w:rPr>
              <w:rFonts w:ascii="Arial" w:eastAsia="微软雅黑" w:hAnsi="Arial" w:cs="Arial"/>
              <w:color w:val="0000CC"/>
              <w:kern w:val="0"/>
              <w:sz w:val="24"/>
              <w:szCs w:val="21"/>
            </w:rPr>
          </w:rPrChange>
        </w:rPr>
        <w:t xml:space="preserve">site-dependent </w:t>
      </w:r>
      <w:r w:rsidRPr="00A9121F">
        <w:rPr>
          <w:rFonts w:ascii="Times New Roman" w:eastAsia="微软雅黑" w:hAnsi="Times New Roman" w:cs="Times New Roman"/>
          <w:color w:val="0000CC"/>
          <w:kern w:val="0"/>
          <w:sz w:val="24"/>
          <w:szCs w:val="21"/>
          <w:rPrChange w:id="440" w:author="LH" w:date="2019-10-01T00:36:00Z">
            <w:rPr>
              <w:rFonts w:ascii="Arial" w:eastAsia="微软雅黑" w:hAnsi="Arial" w:cs="Arial"/>
              <w:color w:val="0000CC"/>
              <w:kern w:val="0"/>
              <w:sz w:val="24"/>
              <w:szCs w:val="21"/>
            </w:rPr>
          </w:rPrChange>
        </w:rPr>
        <w:t>adsorption energy</w:t>
      </w:r>
      <w:r w:rsidR="00185E72" w:rsidRPr="00A9121F">
        <w:rPr>
          <w:rFonts w:ascii="Times New Roman" w:eastAsia="微软雅黑" w:hAnsi="Times New Roman" w:cs="Times New Roman"/>
          <w:color w:val="0000CC"/>
          <w:kern w:val="0"/>
          <w:sz w:val="24"/>
          <w:szCs w:val="21"/>
          <w:rPrChange w:id="441" w:author="LH" w:date="2019-10-01T00:36:00Z">
            <w:rPr>
              <w:rFonts w:ascii="Arial" w:eastAsia="微软雅黑" w:hAnsi="Arial" w:cs="Arial"/>
              <w:color w:val="0000CC"/>
              <w:kern w:val="0"/>
              <w:sz w:val="24"/>
              <w:szCs w:val="21"/>
            </w:rPr>
          </w:rPrChange>
        </w:rPr>
        <w:t xml:space="preserve"> of K</w:t>
      </w:r>
      <w:r w:rsidR="008444A8" w:rsidRPr="00A9121F">
        <w:rPr>
          <w:rFonts w:ascii="Times New Roman" w:eastAsia="微软雅黑" w:hAnsi="Times New Roman" w:cs="Times New Roman"/>
          <w:color w:val="0000CC"/>
          <w:kern w:val="0"/>
          <w:sz w:val="24"/>
          <w:szCs w:val="21"/>
          <w:rPrChange w:id="442" w:author="LH" w:date="2019-10-01T00:36:00Z">
            <w:rPr>
              <w:rFonts w:ascii="Arial" w:eastAsia="微软雅黑" w:hAnsi="Arial" w:cs="Arial"/>
              <w:color w:val="0000CC"/>
              <w:kern w:val="0"/>
              <w:sz w:val="24"/>
              <w:szCs w:val="21"/>
            </w:rPr>
          </w:rPrChange>
        </w:rPr>
        <w:t xml:space="preserve">. The </w:t>
      </w:r>
      <w:r w:rsidR="003E6457" w:rsidRPr="00A9121F">
        <w:rPr>
          <w:rFonts w:ascii="Times New Roman" w:eastAsia="微软雅黑" w:hAnsi="Times New Roman" w:cs="Times New Roman"/>
          <w:color w:val="0000CC"/>
          <w:kern w:val="0"/>
          <w:sz w:val="24"/>
          <w:szCs w:val="21"/>
          <w:rPrChange w:id="443" w:author="LH" w:date="2019-10-01T00:36:00Z">
            <w:rPr>
              <w:rFonts w:ascii="Arial" w:eastAsia="微软雅黑" w:hAnsi="Arial" w:cs="Arial"/>
              <w:color w:val="0000CC"/>
              <w:kern w:val="0"/>
              <w:sz w:val="24"/>
              <w:szCs w:val="21"/>
            </w:rPr>
          </w:rPrChange>
        </w:rPr>
        <w:t>f</w:t>
      </w:r>
      <w:r w:rsidRPr="00A9121F">
        <w:rPr>
          <w:rFonts w:ascii="Times New Roman" w:eastAsia="微软雅黑" w:hAnsi="Times New Roman" w:cs="Times New Roman"/>
          <w:color w:val="0000CC"/>
          <w:kern w:val="0"/>
          <w:sz w:val="24"/>
          <w:szCs w:val="21"/>
          <w:rPrChange w:id="444" w:author="LH" w:date="2019-10-01T00:36:00Z">
            <w:rPr>
              <w:rFonts w:ascii="Arial" w:eastAsia="微软雅黑" w:hAnsi="Arial" w:cs="Arial"/>
              <w:color w:val="0000CC"/>
              <w:kern w:val="0"/>
              <w:sz w:val="24"/>
              <w:szCs w:val="21"/>
            </w:rPr>
          </w:rPrChange>
        </w:rPr>
        <w:t xml:space="preserve">irst-principle DFT </w:t>
      </w:r>
      <w:r w:rsidR="0098223D" w:rsidRPr="00A9121F">
        <w:rPr>
          <w:rFonts w:ascii="Times New Roman" w:eastAsia="微软雅黑" w:hAnsi="Times New Roman" w:cs="Times New Roman"/>
          <w:color w:val="0000CC"/>
          <w:kern w:val="0"/>
          <w:sz w:val="24"/>
          <w:szCs w:val="21"/>
          <w:rPrChange w:id="445" w:author="LH" w:date="2019-10-01T00:36:00Z">
            <w:rPr>
              <w:rFonts w:ascii="Arial" w:eastAsia="微软雅黑" w:hAnsi="Arial" w:cs="Arial"/>
              <w:color w:val="0000CC"/>
              <w:kern w:val="0"/>
              <w:sz w:val="24"/>
              <w:szCs w:val="21"/>
            </w:rPr>
          </w:rPrChange>
        </w:rPr>
        <w:t>calculation</w:t>
      </w:r>
      <w:ins w:id="446" w:author="LH" w:date="2019-10-01T00:36:00Z">
        <w:r w:rsidR="00A9121F">
          <w:rPr>
            <w:rFonts w:ascii="Times New Roman" w:eastAsia="微软雅黑" w:hAnsi="Times New Roman" w:cs="Times New Roman" w:hint="eastAsia"/>
            <w:color w:val="0000CC"/>
            <w:kern w:val="0"/>
            <w:sz w:val="24"/>
            <w:szCs w:val="21"/>
          </w:rPr>
          <w:t xml:space="preserve"> </w:t>
        </w:r>
      </w:ins>
      <w:r w:rsidR="007E2001" w:rsidRPr="00A9121F">
        <w:rPr>
          <w:rFonts w:ascii="Times New Roman" w:eastAsia="微软雅黑" w:hAnsi="Times New Roman" w:cs="Times New Roman"/>
          <w:color w:val="0000CC"/>
          <w:kern w:val="0"/>
          <w:sz w:val="24"/>
          <w:szCs w:val="21"/>
          <w:rPrChange w:id="447" w:author="LH" w:date="2019-10-01T00:36:00Z">
            <w:rPr>
              <w:rFonts w:ascii="Arial" w:eastAsia="微软雅黑" w:hAnsi="Arial" w:cs="Arial"/>
              <w:color w:val="0000CC"/>
              <w:kern w:val="0"/>
              <w:sz w:val="24"/>
              <w:szCs w:val="21"/>
            </w:rPr>
          </w:rPrChange>
        </w:rPr>
        <w:t xml:space="preserve">should be </w:t>
      </w:r>
      <w:r w:rsidR="00202B97" w:rsidRPr="00A9121F">
        <w:rPr>
          <w:rFonts w:ascii="Times New Roman" w:eastAsia="微软雅黑" w:hAnsi="Times New Roman" w:cs="Times New Roman"/>
          <w:color w:val="0000CC"/>
          <w:kern w:val="0"/>
          <w:sz w:val="24"/>
          <w:szCs w:val="21"/>
          <w:rPrChange w:id="448" w:author="LH" w:date="2019-10-01T00:36:00Z">
            <w:rPr>
              <w:rFonts w:ascii="Arial" w:eastAsia="微软雅黑" w:hAnsi="Arial" w:cs="Arial"/>
              <w:color w:val="0000CC"/>
              <w:kern w:val="0"/>
              <w:sz w:val="24"/>
              <w:szCs w:val="21"/>
            </w:rPr>
          </w:rPrChange>
        </w:rPr>
        <w:t>use</w:t>
      </w:r>
      <w:r w:rsidR="007E2001" w:rsidRPr="00A9121F">
        <w:rPr>
          <w:rFonts w:ascii="Times New Roman" w:eastAsia="微软雅黑" w:hAnsi="Times New Roman" w:cs="Times New Roman"/>
          <w:color w:val="0000CC"/>
          <w:kern w:val="0"/>
          <w:sz w:val="24"/>
          <w:szCs w:val="21"/>
          <w:rPrChange w:id="449" w:author="LH" w:date="2019-10-01T00:36:00Z">
            <w:rPr>
              <w:rFonts w:ascii="Arial" w:eastAsia="微软雅黑" w:hAnsi="Arial" w:cs="Arial"/>
              <w:color w:val="0000CC"/>
              <w:kern w:val="0"/>
              <w:sz w:val="24"/>
              <w:szCs w:val="21"/>
            </w:rPr>
          </w:rPrChange>
        </w:rPr>
        <w:t xml:space="preserve">ful </w:t>
      </w:r>
      <w:r w:rsidR="003E6457" w:rsidRPr="00A9121F">
        <w:rPr>
          <w:rFonts w:ascii="Times New Roman" w:eastAsia="微软雅黑" w:hAnsi="Times New Roman" w:cs="Times New Roman"/>
          <w:color w:val="0000CC"/>
          <w:kern w:val="0"/>
          <w:sz w:val="24"/>
          <w:szCs w:val="21"/>
          <w:rPrChange w:id="450" w:author="LH" w:date="2019-10-01T00:36:00Z">
            <w:rPr>
              <w:rFonts w:ascii="Arial" w:eastAsia="微软雅黑" w:hAnsi="Arial" w:cs="Arial"/>
              <w:color w:val="0000CC"/>
              <w:kern w:val="0"/>
              <w:sz w:val="24"/>
              <w:szCs w:val="21"/>
            </w:rPr>
          </w:rPrChange>
        </w:rPr>
        <w:t>to prove this assumption</w:t>
      </w:r>
      <w:r w:rsidR="0098223D" w:rsidRPr="00A9121F">
        <w:rPr>
          <w:rFonts w:ascii="Times New Roman" w:eastAsia="微软雅黑" w:hAnsi="Times New Roman" w:cs="Times New Roman"/>
          <w:color w:val="0000CC"/>
          <w:kern w:val="0"/>
          <w:sz w:val="24"/>
          <w:szCs w:val="21"/>
          <w:rPrChange w:id="451" w:author="LH" w:date="2019-10-01T00:36:00Z">
            <w:rPr>
              <w:rFonts w:ascii="Arial" w:eastAsia="微软雅黑" w:hAnsi="Arial" w:cs="Arial"/>
              <w:color w:val="0000CC"/>
              <w:kern w:val="0"/>
              <w:sz w:val="24"/>
              <w:szCs w:val="21"/>
            </w:rPr>
          </w:rPrChange>
        </w:rPr>
        <w:t>, which is</w:t>
      </w:r>
      <w:r w:rsidR="00DA3FB9" w:rsidRPr="00A9121F">
        <w:rPr>
          <w:rFonts w:ascii="Times New Roman" w:eastAsia="微软雅黑" w:hAnsi="Times New Roman" w:cs="Times New Roman"/>
          <w:color w:val="0000CC"/>
          <w:kern w:val="0"/>
          <w:sz w:val="24"/>
          <w:szCs w:val="21"/>
          <w:rPrChange w:id="452" w:author="LH" w:date="2019-10-01T00:36:00Z">
            <w:rPr>
              <w:rFonts w:ascii="Arial" w:eastAsia="微软雅黑" w:hAnsi="Arial" w:cs="Arial"/>
              <w:color w:val="0000CC"/>
              <w:kern w:val="0"/>
              <w:sz w:val="24"/>
              <w:szCs w:val="21"/>
            </w:rPr>
          </w:rPrChange>
        </w:rPr>
        <w:t xml:space="preserve"> however</w:t>
      </w:r>
      <w:r w:rsidR="0098223D" w:rsidRPr="00A9121F">
        <w:rPr>
          <w:rFonts w:ascii="Times New Roman" w:eastAsia="微软雅黑" w:hAnsi="Times New Roman" w:cs="Times New Roman"/>
          <w:color w:val="0000CC"/>
          <w:kern w:val="0"/>
          <w:sz w:val="24"/>
          <w:szCs w:val="21"/>
          <w:rPrChange w:id="453" w:author="LH" w:date="2019-10-01T00:36:00Z">
            <w:rPr>
              <w:rFonts w:ascii="Arial" w:eastAsia="微软雅黑" w:hAnsi="Arial" w:cs="Arial"/>
              <w:color w:val="0000CC"/>
              <w:kern w:val="0"/>
              <w:sz w:val="24"/>
              <w:szCs w:val="21"/>
            </w:rPr>
          </w:rPrChange>
        </w:rPr>
        <w:t xml:space="preserve"> out of the focus of this study.</w:t>
      </w:r>
    </w:p>
    <w:p w:rsidR="00FA46E4" w:rsidRPr="00BC5F1E" w:rsidRDefault="00FA46E4"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8. It would be of interest to readers to know more details about the doping procedure. At what temperature does the evaporation proceed? Are there any annealing steps following the deposition? How strongly do the atoms bind on the surface (do they spontaneously move at the given T, can they be controllably manipulated to different positions)?</w:t>
      </w:r>
    </w:p>
    <w:p w:rsidR="00C04897" w:rsidRPr="00A9121F" w:rsidRDefault="00385E73"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454" w:author="LH" w:date="2019-10-01T00:36: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455" w:author="LH" w:date="2019-10-01T00:36:00Z">
            <w:rPr>
              <w:rFonts w:ascii="Arial" w:eastAsia="微软雅黑" w:hAnsi="Arial" w:cs="Arial"/>
              <w:b/>
              <w:color w:val="0000CC"/>
              <w:kern w:val="0"/>
              <w:sz w:val="24"/>
              <w:szCs w:val="21"/>
            </w:rPr>
          </w:rPrChange>
        </w:rPr>
        <w:t>Re:</w:t>
      </w:r>
      <w:r w:rsidR="00C04897" w:rsidRPr="00A9121F">
        <w:rPr>
          <w:rFonts w:ascii="Times New Roman" w:eastAsia="微软雅黑" w:hAnsi="Times New Roman" w:cs="Times New Roman"/>
          <w:color w:val="0000CC"/>
          <w:kern w:val="0"/>
          <w:sz w:val="24"/>
          <w:szCs w:val="21"/>
          <w:rPrChange w:id="456" w:author="LH" w:date="2019-10-01T00:36:00Z">
            <w:rPr>
              <w:rFonts w:ascii="Arial" w:eastAsia="微软雅黑" w:hAnsi="Arial" w:cs="Arial"/>
              <w:color w:val="0000CC"/>
              <w:kern w:val="0"/>
              <w:sz w:val="24"/>
              <w:szCs w:val="21"/>
            </w:rPr>
          </w:rPrChange>
        </w:rPr>
        <w:t xml:space="preserve">We thank the reviewer for this comment. In the revised manuscript, </w:t>
      </w:r>
      <w:r w:rsidR="00DF2726" w:rsidRPr="00A9121F">
        <w:rPr>
          <w:rFonts w:ascii="Times New Roman" w:eastAsia="微软雅黑" w:hAnsi="Times New Roman" w:cs="Times New Roman"/>
          <w:color w:val="0000CC"/>
          <w:kern w:val="0"/>
          <w:sz w:val="24"/>
          <w:szCs w:val="21"/>
          <w:rPrChange w:id="457" w:author="LH" w:date="2019-10-01T00:36:00Z">
            <w:rPr>
              <w:rFonts w:ascii="Arial" w:eastAsia="微软雅黑" w:hAnsi="Arial" w:cs="Arial"/>
              <w:color w:val="0000CC"/>
              <w:kern w:val="0"/>
              <w:sz w:val="24"/>
              <w:szCs w:val="21"/>
            </w:rPr>
          </w:rPrChange>
        </w:rPr>
        <w:t xml:space="preserve">we added </w:t>
      </w:r>
      <w:r w:rsidR="004C451E" w:rsidRPr="00A9121F">
        <w:rPr>
          <w:rFonts w:ascii="Times New Roman" w:eastAsia="微软雅黑" w:hAnsi="Times New Roman" w:cs="Times New Roman"/>
          <w:color w:val="0000CC"/>
          <w:kern w:val="0"/>
          <w:sz w:val="24"/>
          <w:szCs w:val="21"/>
          <w:rPrChange w:id="458" w:author="LH" w:date="2019-10-01T00:36:00Z">
            <w:rPr>
              <w:rFonts w:ascii="Arial" w:eastAsia="微软雅黑" w:hAnsi="Arial" w:cs="Arial"/>
              <w:color w:val="0000CC"/>
              <w:kern w:val="0"/>
              <w:sz w:val="24"/>
              <w:szCs w:val="21"/>
            </w:rPr>
          </w:rPrChange>
        </w:rPr>
        <w:t xml:space="preserve">the </w:t>
      </w:r>
      <w:r w:rsidR="00DF2726" w:rsidRPr="00A9121F">
        <w:rPr>
          <w:rFonts w:ascii="Times New Roman" w:eastAsia="微软雅黑" w:hAnsi="Times New Roman" w:cs="Times New Roman"/>
          <w:color w:val="0000CC"/>
          <w:kern w:val="0"/>
          <w:sz w:val="24"/>
          <w:szCs w:val="21"/>
          <w:rPrChange w:id="459" w:author="LH" w:date="2019-10-01T00:36:00Z">
            <w:rPr>
              <w:rFonts w:ascii="Arial" w:eastAsia="微软雅黑" w:hAnsi="Arial" w:cs="Arial"/>
              <w:color w:val="0000CC"/>
              <w:kern w:val="0"/>
              <w:sz w:val="24"/>
              <w:szCs w:val="21"/>
            </w:rPr>
          </w:rPrChange>
        </w:rPr>
        <w:t xml:space="preserve">detailed description of method. See </w:t>
      </w:r>
      <w:r w:rsidR="00DF2726" w:rsidRPr="00A9121F">
        <w:rPr>
          <w:rFonts w:ascii="Times New Roman" w:eastAsia="微软雅黑" w:hAnsi="Times New Roman" w:cs="Times New Roman"/>
          <w:b/>
          <w:color w:val="0000CC"/>
          <w:kern w:val="0"/>
          <w:sz w:val="24"/>
          <w:szCs w:val="21"/>
          <w:rPrChange w:id="460" w:author="LH" w:date="2019-10-01T00:36:00Z">
            <w:rPr>
              <w:rFonts w:ascii="Arial" w:eastAsia="微软雅黑" w:hAnsi="Arial" w:cs="Arial"/>
              <w:b/>
              <w:color w:val="0000CC"/>
              <w:kern w:val="0"/>
              <w:sz w:val="24"/>
              <w:szCs w:val="21"/>
            </w:rPr>
          </w:rPrChange>
        </w:rPr>
        <w:t>Summary of changes made</w:t>
      </w:r>
      <w:r w:rsidR="00E60FC5" w:rsidRPr="00A9121F">
        <w:rPr>
          <w:rFonts w:ascii="Times New Roman" w:eastAsia="微软雅黑" w:hAnsi="Times New Roman" w:cs="Times New Roman"/>
          <w:color w:val="0000CC"/>
          <w:kern w:val="0"/>
          <w:sz w:val="24"/>
          <w:szCs w:val="21"/>
          <w:rPrChange w:id="461" w:author="LH" w:date="2019-10-01T00:36:00Z">
            <w:rPr>
              <w:rFonts w:ascii="Arial" w:eastAsia="微软雅黑" w:hAnsi="Arial" w:cs="Arial"/>
              <w:color w:val="0000CC"/>
              <w:kern w:val="0"/>
              <w:sz w:val="24"/>
              <w:szCs w:val="21"/>
            </w:rPr>
          </w:rPrChange>
        </w:rPr>
        <w:t>(</w:t>
      </w:r>
      <w:r w:rsidR="00DF2726" w:rsidRPr="00A9121F">
        <w:rPr>
          <w:rFonts w:ascii="Times New Roman" w:eastAsia="微软雅黑" w:hAnsi="Times New Roman" w:cs="Times New Roman"/>
          <w:color w:val="0000CC"/>
          <w:kern w:val="0"/>
          <w:sz w:val="24"/>
          <w:szCs w:val="21"/>
          <w:rPrChange w:id="462" w:author="LH" w:date="2019-10-01T00:36:00Z">
            <w:rPr>
              <w:rFonts w:ascii="Arial" w:eastAsia="微软雅黑" w:hAnsi="Arial" w:cs="Arial"/>
              <w:color w:val="0000CC"/>
              <w:kern w:val="0"/>
              <w:sz w:val="24"/>
              <w:szCs w:val="21"/>
            </w:rPr>
          </w:rPrChange>
        </w:rPr>
        <w:t>5</w:t>
      </w:r>
      <w:r w:rsidR="00E60FC5" w:rsidRPr="00A9121F">
        <w:rPr>
          <w:rFonts w:ascii="Times New Roman" w:eastAsia="微软雅黑" w:hAnsi="Times New Roman" w:cs="Times New Roman"/>
          <w:color w:val="0000CC"/>
          <w:kern w:val="0"/>
          <w:sz w:val="24"/>
          <w:szCs w:val="21"/>
          <w:rPrChange w:id="463" w:author="LH" w:date="2019-10-01T00:36:00Z">
            <w:rPr>
              <w:rFonts w:ascii="Arial" w:eastAsia="微软雅黑" w:hAnsi="Arial" w:cs="Arial"/>
              <w:color w:val="0000CC"/>
              <w:kern w:val="0"/>
              <w:sz w:val="24"/>
              <w:szCs w:val="21"/>
            </w:rPr>
          </w:rPrChange>
        </w:rPr>
        <w:t>)</w:t>
      </w:r>
      <w:r w:rsidR="00C04897" w:rsidRPr="00A9121F">
        <w:rPr>
          <w:rFonts w:ascii="Times New Roman" w:eastAsia="微软雅黑" w:hAnsi="Times New Roman" w:cs="Times New Roman"/>
          <w:color w:val="0000CC"/>
          <w:kern w:val="0"/>
          <w:sz w:val="24"/>
          <w:szCs w:val="21"/>
          <w:rPrChange w:id="464" w:author="LH" w:date="2019-10-01T00:36:00Z">
            <w:rPr>
              <w:rFonts w:ascii="Arial" w:eastAsia="微软雅黑" w:hAnsi="Arial" w:cs="Arial"/>
              <w:color w:val="0000CC"/>
              <w:kern w:val="0"/>
              <w:sz w:val="24"/>
              <w:szCs w:val="21"/>
            </w:rPr>
          </w:rPrChange>
        </w:rPr>
        <w:t>.</w:t>
      </w:r>
    </w:p>
    <w:p w:rsidR="00FA46E4" w:rsidRPr="00BC5F1E" w:rsidRDefault="00FA46E4"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9. The authors should mention that their work is premised on the assumption that the insulating state in 1T-TaS2 is due to Mott gap opening in the narrow band crossing the Fermi level, and the assumption that the physics in essentially 2D. There is actually no consensus on this key questions and there are proposals that the metal-insulator transition is related to stacking order changes because of the strong inter-layer coupling [see e.g. the recent work PRL 112, 106404 (2019), although this has been discussed earlier].</w:t>
      </w:r>
    </w:p>
    <w:p w:rsidR="00105571" w:rsidRPr="00A9121F" w:rsidRDefault="00385E73"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465" w:author="LH" w:date="2019-10-01T00:36: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466" w:author="LH" w:date="2019-10-01T00:36:00Z">
            <w:rPr>
              <w:rFonts w:ascii="Arial" w:eastAsia="微软雅黑" w:hAnsi="Arial" w:cs="Arial"/>
              <w:b/>
              <w:color w:val="0000CC"/>
              <w:kern w:val="0"/>
              <w:sz w:val="24"/>
              <w:szCs w:val="21"/>
            </w:rPr>
          </w:rPrChange>
        </w:rPr>
        <w:t>Re:</w:t>
      </w:r>
      <w:r w:rsidR="00C04897" w:rsidRPr="00A9121F">
        <w:rPr>
          <w:rFonts w:ascii="Times New Roman" w:eastAsia="微软雅黑" w:hAnsi="Times New Roman" w:cs="Times New Roman"/>
          <w:color w:val="0000CC"/>
          <w:kern w:val="0"/>
          <w:sz w:val="24"/>
          <w:szCs w:val="21"/>
          <w:rPrChange w:id="467" w:author="LH" w:date="2019-10-01T00:36:00Z">
            <w:rPr>
              <w:rFonts w:ascii="Arial" w:eastAsia="微软雅黑" w:hAnsi="Arial" w:cs="Arial"/>
              <w:color w:val="0000CC"/>
              <w:kern w:val="0"/>
              <w:sz w:val="24"/>
              <w:szCs w:val="21"/>
            </w:rPr>
          </w:rPrChange>
        </w:rPr>
        <w:t xml:space="preserve">We thank the reviewer for this </w:t>
      </w:r>
      <w:r w:rsidR="00E60FC5" w:rsidRPr="00A9121F">
        <w:rPr>
          <w:rFonts w:ascii="Times New Roman" w:eastAsia="微软雅黑" w:hAnsi="Times New Roman" w:cs="Times New Roman"/>
          <w:color w:val="0000CC"/>
          <w:kern w:val="0"/>
          <w:sz w:val="24"/>
          <w:szCs w:val="21"/>
          <w:rPrChange w:id="468" w:author="LH" w:date="2019-10-01T00:36:00Z">
            <w:rPr>
              <w:rFonts w:ascii="Arial" w:eastAsia="微软雅黑" w:hAnsi="Arial" w:cs="Arial"/>
              <w:color w:val="0000CC"/>
              <w:kern w:val="0"/>
              <w:sz w:val="24"/>
              <w:szCs w:val="21"/>
            </w:rPr>
          </w:rPrChange>
        </w:rPr>
        <w:t xml:space="preserve">valuable </w:t>
      </w:r>
      <w:r w:rsidR="00C04897" w:rsidRPr="00A9121F">
        <w:rPr>
          <w:rFonts w:ascii="Times New Roman" w:eastAsia="微软雅黑" w:hAnsi="Times New Roman" w:cs="Times New Roman"/>
          <w:color w:val="0000CC"/>
          <w:kern w:val="0"/>
          <w:sz w:val="24"/>
          <w:szCs w:val="21"/>
          <w:rPrChange w:id="469" w:author="LH" w:date="2019-10-01T00:36:00Z">
            <w:rPr>
              <w:rFonts w:ascii="Arial" w:eastAsia="微软雅黑" w:hAnsi="Arial" w:cs="Arial"/>
              <w:color w:val="0000CC"/>
              <w:kern w:val="0"/>
              <w:sz w:val="24"/>
              <w:szCs w:val="21"/>
            </w:rPr>
          </w:rPrChange>
        </w:rPr>
        <w:t>suggestion</w:t>
      </w:r>
      <w:r w:rsidR="00DF2726" w:rsidRPr="00A9121F">
        <w:rPr>
          <w:rFonts w:ascii="Times New Roman" w:eastAsia="微软雅黑" w:hAnsi="Times New Roman" w:cs="Times New Roman"/>
          <w:color w:val="0000CC"/>
          <w:kern w:val="0"/>
          <w:sz w:val="24"/>
          <w:szCs w:val="21"/>
          <w:rPrChange w:id="470" w:author="LH" w:date="2019-10-01T00:36:00Z">
            <w:rPr>
              <w:rFonts w:ascii="Arial" w:eastAsia="微软雅黑" w:hAnsi="Arial" w:cs="Arial"/>
              <w:color w:val="0000CC"/>
              <w:kern w:val="0"/>
              <w:sz w:val="24"/>
              <w:szCs w:val="21"/>
            </w:rPr>
          </w:rPrChange>
        </w:rPr>
        <w:t xml:space="preserve"> and added these sentences in the revised manuscript</w:t>
      </w:r>
      <w:r w:rsidR="00C04897" w:rsidRPr="00A9121F">
        <w:rPr>
          <w:rFonts w:ascii="Times New Roman" w:eastAsia="微软雅黑" w:hAnsi="Times New Roman" w:cs="Times New Roman"/>
          <w:color w:val="0000CC"/>
          <w:kern w:val="0"/>
          <w:sz w:val="24"/>
          <w:szCs w:val="21"/>
          <w:rPrChange w:id="471" w:author="LH" w:date="2019-10-01T00:36:00Z">
            <w:rPr>
              <w:rFonts w:ascii="Arial" w:eastAsia="微软雅黑" w:hAnsi="Arial" w:cs="Arial"/>
              <w:color w:val="0000CC"/>
              <w:kern w:val="0"/>
              <w:sz w:val="24"/>
              <w:szCs w:val="21"/>
            </w:rPr>
          </w:rPrChange>
        </w:rPr>
        <w:t xml:space="preserve">. </w:t>
      </w:r>
      <w:r w:rsidR="00DF2726" w:rsidRPr="00A9121F">
        <w:rPr>
          <w:rFonts w:ascii="Times New Roman" w:eastAsia="微软雅黑" w:hAnsi="Times New Roman" w:cs="Times New Roman"/>
          <w:color w:val="0000CC"/>
          <w:kern w:val="0"/>
          <w:sz w:val="24"/>
          <w:szCs w:val="21"/>
          <w:rPrChange w:id="472" w:author="LH" w:date="2019-10-01T00:36:00Z">
            <w:rPr>
              <w:rFonts w:ascii="Arial" w:eastAsia="微软雅黑" w:hAnsi="Arial" w:cs="Arial"/>
              <w:color w:val="0000CC"/>
              <w:kern w:val="0"/>
              <w:sz w:val="24"/>
              <w:szCs w:val="21"/>
            </w:rPr>
          </w:rPrChange>
        </w:rPr>
        <w:t xml:space="preserve">See </w:t>
      </w:r>
      <w:r w:rsidR="00E60FC5" w:rsidRPr="00A9121F">
        <w:rPr>
          <w:rFonts w:ascii="Times New Roman" w:eastAsia="微软雅黑" w:hAnsi="Times New Roman" w:cs="Times New Roman"/>
          <w:b/>
          <w:color w:val="0000CC"/>
          <w:kern w:val="0"/>
          <w:sz w:val="24"/>
          <w:szCs w:val="21"/>
          <w:rPrChange w:id="473" w:author="LH" w:date="2019-10-01T00:36:00Z">
            <w:rPr>
              <w:rFonts w:ascii="Arial" w:eastAsia="微软雅黑" w:hAnsi="Arial" w:cs="Arial"/>
              <w:b/>
              <w:color w:val="0000CC"/>
              <w:kern w:val="0"/>
              <w:sz w:val="24"/>
              <w:szCs w:val="21"/>
            </w:rPr>
          </w:rPrChange>
        </w:rPr>
        <w:t xml:space="preserve">Summary </w:t>
      </w:r>
      <w:r w:rsidR="00DF2726" w:rsidRPr="00A9121F">
        <w:rPr>
          <w:rFonts w:ascii="Times New Roman" w:eastAsia="微软雅黑" w:hAnsi="Times New Roman" w:cs="Times New Roman"/>
          <w:b/>
          <w:color w:val="0000CC"/>
          <w:kern w:val="0"/>
          <w:sz w:val="24"/>
          <w:szCs w:val="21"/>
          <w:rPrChange w:id="474" w:author="LH" w:date="2019-10-01T00:36:00Z">
            <w:rPr>
              <w:rFonts w:ascii="Arial" w:eastAsia="微软雅黑" w:hAnsi="Arial" w:cs="Arial"/>
              <w:b/>
              <w:color w:val="0000CC"/>
              <w:kern w:val="0"/>
              <w:sz w:val="24"/>
              <w:szCs w:val="21"/>
            </w:rPr>
          </w:rPrChange>
        </w:rPr>
        <w:t>of changes made</w:t>
      </w:r>
      <w:r w:rsidR="00E60FC5" w:rsidRPr="00A9121F">
        <w:rPr>
          <w:rFonts w:ascii="Times New Roman" w:eastAsia="微软雅黑" w:hAnsi="Times New Roman" w:cs="Times New Roman"/>
          <w:color w:val="0000CC"/>
          <w:kern w:val="0"/>
          <w:sz w:val="24"/>
          <w:szCs w:val="21"/>
          <w:rPrChange w:id="475" w:author="LH" w:date="2019-10-01T00:36:00Z">
            <w:rPr>
              <w:rFonts w:ascii="Arial" w:eastAsia="微软雅黑" w:hAnsi="Arial" w:cs="Arial"/>
              <w:color w:val="0000CC"/>
              <w:kern w:val="0"/>
              <w:sz w:val="24"/>
              <w:szCs w:val="21"/>
            </w:rPr>
          </w:rPrChange>
        </w:rPr>
        <w:t>(</w:t>
      </w:r>
      <w:r w:rsidR="00DF2726" w:rsidRPr="00A9121F">
        <w:rPr>
          <w:rFonts w:ascii="Times New Roman" w:eastAsia="微软雅黑" w:hAnsi="Times New Roman" w:cs="Times New Roman"/>
          <w:color w:val="0000CC"/>
          <w:kern w:val="0"/>
          <w:sz w:val="24"/>
          <w:szCs w:val="21"/>
          <w:rPrChange w:id="476" w:author="LH" w:date="2019-10-01T00:36:00Z">
            <w:rPr>
              <w:rFonts w:ascii="Arial" w:eastAsia="微软雅黑" w:hAnsi="Arial" w:cs="Arial"/>
              <w:color w:val="0000CC"/>
              <w:kern w:val="0"/>
              <w:sz w:val="24"/>
              <w:szCs w:val="21"/>
            </w:rPr>
          </w:rPrChange>
        </w:rPr>
        <w:t>9</w:t>
      </w:r>
      <w:r w:rsidR="00E60FC5" w:rsidRPr="00A9121F">
        <w:rPr>
          <w:rFonts w:ascii="Times New Roman" w:eastAsia="微软雅黑" w:hAnsi="Times New Roman" w:cs="Times New Roman"/>
          <w:color w:val="0000CC"/>
          <w:kern w:val="0"/>
          <w:sz w:val="24"/>
          <w:szCs w:val="21"/>
          <w:rPrChange w:id="477" w:author="LH" w:date="2019-10-01T00:36:00Z">
            <w:rPr>
              <w:rFonts w:ascii="Arial" w:eastAsia="微软雅黑" w:hAnsi="Arial" w:cs="Arial"/>
              <w:color w:val="0000CC"/>
              <w:kern w:val="0"/>
              <w:sz w:val="24"/>
              <w:szCs w:val="21"/>
            </w:rPr>
          </w:rPrChange>
        </w:rPr>
        <w:t>)</w:t>
      </w:r>
      <w:r w:rsidR="00DF2726" w:rsidRPr="00A9121F">
        <w:rPr>
          <w:rFonts w:ascii="Times New Roman" w:eastAsia="微软雅黑" w:hAnsi="Times New Roman" w:cs="Times New Roman"/>
          <w:color w:val="0000CC"/>
          <w:kern w:val="0"/>
          <w:sz w:val="24"/>
          <w:szCs w:val="21"/>
          <w:rPrChange w:id="478" w:author="LH" w:date="2019-10-01T00:36:00Z">
            <w:rPr>
              <w:rFonts w:ascii="Arial" w:eastAsia="微软雅黑" w:hAnsi="Arial" w:cs="Arial"/>
              <w:color w:val="0000CC"/>
              <w:kern w:val="0"/>
              <w:sz w:val="24"/>
              <w:szCs w:val="21"/>
            </w:rPr>
          </w:rPrChange>
        </w:rPr>
        <w:t>.</w:t>
      </w:r>
    </w:p>
    <w:p w:rsidR="00105571" w:rsidRPr="00BC5F1E" w:rsidRDefault="00105571" w:rsidP="00EF2918">
      <w:pPr>
        <w:widowControl/>
        <w:shd w:val="clear" w:color="auto" w:fill="FFFFFF"/>
        <w:snapToGrid w:val="0"/>
        <w:spacing w:afterLines="50"/>
        <w:jc w:val="left"/>
        <w:rPr>
          <w:rFonts w:ascii="Times New Roman" w:eastAsia="微软雅黑" w:hAnsi="Times New Roman" w:cs="Times New Roman"/>
          <w:b/>
          <w:color w:val="0000CC"/>
          <w:kern w:val="0"/>
          <w:sz w:val="24"/>
          <w:szCs w:val="21"/>
        </w:rPr>
      </w:pP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I will make my final assessment of this work after these questions are answered.</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w:t>
      </w:r>
    </w:p>
    <w:p w:rsidR="00092D78" w:rsidRDefault="00092D78" w:rsidP="00CA797C">
      <w:pPr>
        <w:widowControl/>
        <w:jc w:val="left"/>
        <w:rPr>
          <w:rFonts w:ascii="Times New Roman" w:eastAsia="微软雅黑" w:hAnsi="Times New Roman" w:cs="Times New Roman"/>
          <w:color w:val="000000"/>
          <w:kern w:val="0"/>
          <w:sz w:val="24"/>
          <w:szCs w:val="21"/>
        </w:rPr>
      </w:pPr>
      <w:r>
        <w:rPr>
          <w:rFonts w:ascii="Times New Roman" w:eastAsia="微软雅黑" w:hAnsi="Times New Roman" w:cs="Times New Roman"/>
          <w:color w:val="000000"/>
          <w:kern w:val="0"/>
          <w:sz w:val="24"/>
          <w:szCs w:val="21"/>
        </w:rPr>
        <w:br w:type="page"/>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Report of Referee B -- LH16575/Zhu</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This work reports on the interesting experimental observation that thelow-temperature CDW of 1T-TaS2 can coexist with metallization producedby surface doping with K+ ions. The authors also provide a theoreticaljustification based on a site-dependent Hubbard model and clusterperturbation theory for the calculation of the electronic localdensity of states. In view of the broad interest in the still elusivenature of Mott transitions in CDW systems like 1T-TaS2, as welldocumented by the papers quoted in the introduction, I believe thispaper has enough novelty and importance for being considered for PRL.</w:t>
      </w:r>
    </w:p>
    <w:p w:rsidR="00F74ACB" w:rsidRPr="00A9121F" w:rsidRDefault="00F74ACB" w:rsidP="00EF2918">
      <w:pPr>
        <w:widowControl/>
        <w:shd w:val="clear" w:color="auto" w:fill="FFFFFF"/>
        <w:snapToGrid w:val="0"/>
        <w:spacing w:afterLines="50"/>
        <w:jc w:val="left"/>
        <w:rPr>
          <w:rFonts w:ascii="Times New Roman" w:eastAsia="微软雅黑" w:hAnsi="Times New Roman" w:cs="Times New Roman"/>
          <w:b/>
          <w:color w:val="0000CC"/>
          <w:kern w:val="0"/>
          <w:sz w:val="24"/>
          <w:szCs w:val="21"/>
          <w:rPrChange w:id="479" w:author="LH" w:date="2019-10-01T00:37:00Z">
            <w:rPr>
              <w:rFonts w:ascii="Arial" w:eastAsia="微软雅黑" w:hAnsi="Arial" w:cs="Arial"/>
              <w:b/>
              <w:color w:val="0000CC"/>
              <w:kern w:val="0"/>
              <w:sz w:val="24"/>
              <w:szCs w:val="21"/>
            </w:rPr>
          </w:rPrChange>
        </w:rPr>
      </w:pPr>
      <w:r w:rsidRPr="00A9121F">
        <w:rPr>
          <w:rFonts w:ascii="Times New Roman" w:eastAsia="微软雅黑" w:hAnsi="Times New Roman" w:cs="Times New Roman"/>
          <w:b/>
          <w:color w:val="0000CC"/>
          <w:kern w:val="0"/>
          <w:sz w:val="24"/>
          <w:szCs w:val="21"/>
          <w:rPrChange w:id="480" w:author="LH" w:date="2019-10-01T00:37:00Z">
            <w:rPr>
              <w:rFonts w:ascii="Arial" w:eastAsia="微软雅黑" w:hAnsi="Arial" w:cs="Arial"/>
              <w:b/>
              <w:color w:val="0000CC"/>
              <w:kern w:val="0"/>
              <w:sz w:val="24"/>
              <w:szCs w:val="21"/>
            </w:rPr>
          </w:rPrChange>
        </w:rPr>
        <w:t>Re:</w:t>
      </w:r>
      <w:r w:rsidRPr="00A9121F">
        <w:rPr>
          <w:rFonts w:ascii="Times New Roman" w:eastAsia="微软雅黑" w:hAnsi="Times New Roman" w:cs="Times New Roman"/>
          <w:color w:val="0000CC"/>
          <w:kern w:val="0"/>
          <w:sz w:val="24"/>
          <w:szCs w:val="21"/>
          <w:rPrChange w:id="481" w:author="LH" w:date="2019-10-01T00:37:00Z">
            <w:rPr>
              <w:rFonts w:ascii="Arial" w:eastAsia="微软雅黑" w:hAnsi="Arial" w:cs="Arial"/>
              <w:color w:val="0000CC"/>
              <w:kern w:val="0"/>
              <w:sz w:val="24"/>
              <w:szCs w:val="21"/>
            </w:rPr>
          </w:rPrChange>
        </w:rPr>
        <w:t xml:space="preserve"> We thank the reviewer for giving </w:t>
      </w:r>
      <w:r w:rsidR="004C451E" w:rsidRPr="00A9121F">
        <w:rPr>
          <w:rFonts w:ascii="Times New Roman" w:eastAsia="微软雅黑" w:hAnsi="Times New Roman" w:cs="Times New Roman"/>
          <w:color w:val="0000CC"/>
          <w:kern w:val="0"/>
          <w:sz w:val="24"/>
          <w:szCs w:val="21"/>
          <w:rPrChange w:id="482" w:author="LH" w:date="2019-10-01T00:37:00Z">
            <w:rPr>
              <w:rFonts w:ascii="Arial" w:eastAsia="微软雅黑" w:hAnsi="Arial" w:cs="Arial"/>
              <w:color w:val="0000CC"/>
              <w:kern w:val="0"/>
              <w:sz w:val="24"/>
              <w:szCs w:val="21"/>
            </w:rPr>
          </w:rPrChange>
        </w:rPr>
        <w:t xml:space="preserve">the </w:t>
      </w:r>
      <w:r w:rsidRPr="00A9121F">
        <w:rPr>
          <w:rFonts w:ascii="Times New Roman" w:eastAsia="微软雅黑" w:hAnsi="Times New Roman" w:cs="Times New Roman"/>
          <w:color w:val="0000CC"/>
          <w:kern w:val="0"/>
          <w:sz w:val="24"/>
          <w:szCs w:val="21"/>
          <w:rPrChange w:id="483" w:author="LH" w:date="2019-10-01T00:37:00Z">
            <w:rPr>
              <w:rFonts w:ascii="Arial" w:eastAsia="微软雅黑" w:hAnsi="Arial" w:cs="Arial"/>
              <w:color w:val="0000CC"/>
              <w:kern w:val="0"/>
              <w:sz w:val="24"/>
              <w:szCs w:val="21"/>
            </w:rPr>
          </w:rPrChange>
        </w:rPr>
        <w:t>very positive comment. Below please find our point-to-point response to the questions. We wish our response is sufficient and satisfactory, and the revised manuscript is suitable to be published.</w:t>
      </w:r>
    </w:p>
    <w:p w:rsidR="00FA46E4" w:rsidRPr="00BC5F1E" w:rsidRDefault="00FA46E4" w:rsidP="008A4079">
      <w:pPr>
        <w:widowControl/>
        <w:shd w:val="clear" w:color="auto" w:fill="FFFFFF"/>
        <w:snapToGrid w:val="0"/>
        <w:ind w:firstLineChars="50" w:firstLine="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There are a few unclear sentences which need to be reworded, and a fewquestions that the authors should consider and possibly revise themanuscript accordingly. They are listed below:</w:t>
      </w:r>
    </w:p>
    <w:p w:rsidR="00FA46E4" w:rsidRPr="00BC5F1E" w:rsidRDefault="00FA46E4" w:rsidP="00CA797C">
      <w:pPr>
        <w:widowControl/>
        <w:shd w:val="clear" w:color="auto" w:fill="FFFFFF"/>
        <w:snapToGrid w:val="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w:t>
      </w:r>
    </w:p>
    <w:p w:rsidR="00FA46E4" w:rsidRPr="00BC5F1E"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Abstract: “Mott insulator-metal transition in 1T-TaS2 is generallyinitiated at the domain boundary of charge density wave (CDW), at theexpense of its long-range order.” Is this a general statement, or doesit refer to a specific property of 1T-TaS2?</w:t>
      </w:r>
    </w:p>
    <w:p w:rsidR="00FA46E4" w:rsidRPr="00BC5F1E"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Text, page 1, column 1, line 2: “a unique”</w:t>
      </w:r>
    </w:p>
    <w:p w:rsidR="00FA46E4" w:rsidRPr="00BC5F1E"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lines 3,4: I suppose you mean “…of a Mott insulator…” and “…with acommensurate…”</w:t>
      </w:r>
    </w:p>
    <w:p w:rsidR="00FA46E4" w:rsidRPr="00BC5F1E"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column 2, line 16: “persisting”? </w:t>
      </w:r>
    </w:p>
    <w:p w:rsidR="00FA46E4" w:rsidRPr="00BC5F1E"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page 2, col. 1, line 8,9: “was deposited in situ onto” </w:t>
      </w:r>
    </w:p>
    <w:p w:rsidR="00FA46E4" w:rsidRPr="00BC5F1E"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page 2, col. 1, line 7 from bottom: does the expression “Thecentered Ta” mean that the Ta atoms sit at the center of approximate Soctahedra? In this case the sentence “The Ta atoms sit at the centerof approximate S octahedra” would be clearer. But there are 3inequivalent Ta atoms in the 1313 structure, with two of them in siteswith no inversion symmetry. Thus they might not be exactly at theoctahedron center. </w:t>
      </w:r>
    </w:p>
    <w:p w:rsidR="00FA46E4" w:rsidRDefault="00FA46E4"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 page 2, col. 2: “The dI/dV spectrum…”; “… identified as the peaksmarked…”</w:t>
      </w:r>
    </w:p>
    <w:p w:rsidR="00993827" w:rsidRPr="00BC5F1E" w:rsidRDefault="00993827" w:rsidP="00993827">
      <w:pPr>
        <w:widowControl/>
        <w:shd w:val="clear" w:color="auto" w:fill="FFFFFF"/>
        <w:snapToGrid w:val="0"/>
        <w:ind w:left="120" w:hangingChars="50" w:hanging="120"/>
        <w:jc w:val="left"/>
        <w:rPr>
          <w:rFonts w:ascii="Times New Roman" w:eastAsia="微软雅黑" w:hAnsi="Times New Roman" w:cs="Times New Roman"/>
          <w:color w:val="000000"/>
          <w:kern w:val="0"/>
          <w:sz w:val="24"/>
          <w:szCs w:val="21"/>
        </w:rPr>
      </w:pPr>
    </w:p>
    <w:p w:rsidR="00694810" w:rsidRPr="00A9121F" w:rsidRDefault="000954DD"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484" w:author="LH" w:date="2019-10-01T00:37: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485" w:author="LH" w:date="2019-10-01T00:37:00Z">
            <w:rPr>
              <w:rFonts w:ascii="Arial" w:eastAsia="微软雅黑" w:hAnsi="Arial" w:cs="Arial"/>
              <w:b/>
              <w:color w:val="0000CC"/>
              <w:kern w:val="0"/>
              <w:sz w:val="24"/>
              <w:szCs w:val="21"/>
            </w:rPr>
          </w:rPrChange>
        </w:rPr>
        <w:t xml:space="preserve">Re: </w:t>
      </w:r>
      <w:r w:rsidRPr="00A9121F">
        <w:rPr>
          <w:rFonts w:ascii="Times New Roman" w:eastAsia="微软雅黑" w:hAnsi="Times New Roman" w:cs="Times New Roman"/>
          <w:color w:val="0000CC"/>
          <w:kern w:val="0"/>
          <w:sz w:val="24"/>
          <w:szCs w:val="21"/>
          <w:rPrChange w:id="486" w:author="LH" w:date="2019-10-01T00:37:00Z">
            <w:rPr>
              <w:rFonts w:ascii="Arial" w:eastAsia="微软雅黑" w:hAnsi="Arial" w:cs="Arial"/>
              <w:color w:val="0000CC"/>
              <w:kern w:val="0"/>
              <w:sz w:val="24"/>
              <w:szCs w:val="21"/>
            </w:rPr>
          </w:rPrChange>
        </w:rPr>
        <w:t xml:space="preserve">We very appreciate the reviewer’s careful reading. In the revised manuscript, we have corrected </w:t>
      </w:r>
      <w:r w:rsidR="00A3503B" w:rsidRPr="00A9121F">
        <w:rPr>
          <w:rFonts w:ascii="Times New Roman" w:eastAsia="微软雅黑" w:hAnsi="Times New Roman" w:cs="Times New Roman"/>
          <w:color w:val="0000CC"/>
          <w:kern w:val="0"/>
          <w:sz w:val="24"/>
          <w:szCs w:val="21"/>
          <w:rPrChange w:id="487" w:author="LH" w:date="2019-10-01T00:37:00Z">
            <w:rPr>
              <w:rFonts w:ascii="Arial" w:eastAsia="微软雅黑" w:hAnsi="Arial" w:cs="Arial"/>
              <w:color w:val="0000CC"/>
              <w:kern w:val="0"/>
              <w:sz w:val="24"/>
              <w:szCs w:val="21"/>
            </w:rPr>
          </w:rPrChange>
        </w:rPr>
        <w:t xml:space="preserve">all of </w:t>
      </w:r>
      <w:r w:rsidRPr="00A9121F">
        <w:rPr>
          <w:rFonts w:ascii="Times New Roman" w:eastAsia="微软雅黑" w:hAnsi="Times New Roman" w:cs="Times New Roman"/>
          <w:color w:val="0000CC"/>
          <w:kern w:val="0"/>
          <w:sz w:val="24"/>
          <w:szCs w:val="21"/>
          <w:rPrChange w:id="488" w:author="LH" w:date="2019-10-01T00:37:00Z">
            <w:rPr>
              <w:rFonts w:ascii="Arial" w:eastAsia="微软雅黑" w:hAnsi="Arial" w:cs="Arial"/>
              <w:color w:val="0000CC"/>
              <w:kern w:val="0"/>
              <w:sz w:val="24"/>
              <w:szCs w:val="21"/>
            </w:rPr>
          </w:rPrChange>
        </w:rPr>
        <w:t>these errors</w:t>
      </w:r>
      <w:r w:rsidR="00F56F5B" w:rsidRPr="00A9121F">
        <w:rPr>
          <w:rFonts w:ascii="Times New Roman" w:eastAsia="微软雅黑" w:hAnsi="Times New Roman" w:cs="Times New Roman"/>
          <w:color w:val="0000CC"/>
          <w:kern w:val="0"/>
          <w:sz w:val="24"/>
          <w:szCs w:val="21"/>
          <w:rPrChange w:id="489" w:author="LH" w:date="2019-10-01T00:37:00Z">
            <w:rPr>
              <w:rFonts w:ascii="Arial" w:eastAsia="微软雅黑" w:hAnsi="Arial" w:cs="Arial"/>
              <w:color w:val="0000CC"/>
              <w:kern w:val="0"/>
              <w:sz w:val="24"/>
              <w:szCs w:val="21"/>
            </w:rPr>
          </w:rPrChange>
        </w:rPr>
        <w:t xml:space="preserve"> as </w:t>
      </w:r>
      <w:r w:rsidR="00E3527A" w:rsidRPr="00A9121F">
        <w:rPr>
          <w:rFonts w:ascii="Times New Roman" w:eastAsia="微软雅黑" w:hAnsi="Times New Roman" w:cs="Times New Roman"/>
          <w:color w:val="0000CC"/>
          <w:kern w:val="0"/>
          <w:sz w:val="24"/>
          <w:szCs w:val="21"/>
          <w:rPrChange w:id="490" w:author="LH" w:date="2019-10-01T00:37:00Z">
            <w:rPr>
              <w:rFonts w:ascii="Arial" w:eastAsia="微软雅黑" w:hAnsi="Arial" w:cs="Arial"/>
              <w:color w:val="0000CC"/>
              <w:kern w:val="0"/>
              <w:sz w:val="24"/>
              <w:szCs w:val="21"/>
            </w:rPr>
          </w:rPrChange>
        </w:rPr>
        <w:t>marked by red in the text</w:t>
      </w:r>
      <w:r w:rsidRPr="00A9121F">
        <w:rPr>
          <w:rFonts w:ascii="Times New Roman" w:eastAsia="微软雅黑" w:hAnsi="Times New Roman" w:cs="Times New Roman"/>
          <w:color w:val="0000CC"/>
          <w:kern w:val="0"/>
          <w:sz w:val="24"/>
          <w:szCs w:val="21"/>
          <w:rPrChange w:id="491" w:author="LH" w:date="2019-10-01T00:37:00Z">
            <w:rPr>
              <w:rFonts w:ascii="Arial" w:eastAsia="微软雅黑" w:hAnsi="Arial" w:cs="Arial"/>
              <w:color w:val="0000CC"/>
              <w:kern w:val="0"/>
              <w:sz w:val="24"/>
              <w:szCs w:val="21"/>
            </w:rPr>
          </w:rPrChange>
        </w:rPr>
        <w:t>.</w:t>
      </w:r>
      <w:r w:rsidR="00DF2726" w:rsidRPr="00A9121F">
        <w:rPr>
          <w:rFonts w:ascii="Times New Roman" w:eastAsia="微软雅黑" w:hAnsi="Times New Roman" w:cs="Times New Roman"/>
          <w:color w:val="0000CC"/>
          <w:kern w:val="0"/>
          <w:sz w:val="24"/>
          <w:szCs w:val="21"/>
          <w:rPrChange w:id="492" w:author="LH" w:date="2019-10-01T00:37:00Z">
            <w:rPr>
              <w:rFonts w:ascii="Arial" w:eastAsia="微软雅黑" w:hAnsi="Arial" w:cs="Arial"/>
              <w:color w:val="0000CC"/>
              <w:kern w:val="0"/>
              <w:sz w:val="24"/>
              <w:szCs w:val="21"/>
            </w:rPr>
          </w:rPrChange>
        </w:rPr>
        <w:t xml:space="preserve"> See </w:t>
      </w:r>
      <w:r w:rsidR="00E60FC5" w:rsidRPr="00A9121F">
        <w:rPr>
          <w:rFonts w:ascii="Times New Roman" w:eastAsia="微软雅黑" w:hAnsi="Times New Roman" w:cs="Times New Roman"/>
          <w:b/>
          <w:color w:val="0000CC"/>
          <w:kern w:val="0"/>
          <w:sz w:val="24"/>
          <w:szCs w:val="21"/>
          <w:rPrChange w:id="493" w:author="LH" w:date="2019-10-01T00:37:00Z">
            <w:rPr>
              <w:rFonts w:ascii="Arial" w:eastAsia="微软雅黑" w:hAnsi="Arial" w:cs="Arial"/>
              <w:b/>
              <w:color w:val="0000CC"/>
              <w:kern w:val="0"/>
              <w:sz w:val="24"/>
              <w:szCs w:val="21"/>
            </w:rPr>
          </w:rPrChange>
        </w:rPr>
        <w:t>S</w:t>
      </w:r>
      <w:r w:rsidR="00DF2726" w:rsidRPr="00A9121F">
        <w:rPr>
          <w:rFonts w:ascii="Times New Roman" w:eastAsia="微软雅黑" w:hAnsi="Times New Roman" w:cs="Times New Roman"/>
          <w:b/>
          <w:color w:val="0000CC"/>
          <w:kern w:val="0"/>
          <w:sz w:val="24"/>
          <w:szCs w:val="21"/>
          <w:rPrChange w:id="494" w:author="LH" w:date="2019-10-01T00:37:00Z">
            <w:rPr>
              <w:rFonts w:ascii="Arial" w:eastAsia="微软雅黑" w:hAnsi="Arial" w:cs="Arial"/>
              <w:b/>
              <w:color w:val="0000CC"/>
              <w:kern w:val="0"/>
              <w:sz w:val="24"/>
              <w:szCs w:val="21"/>
            </w:rPr>
          </w:rPrChange>
        </w:rPr>
        <w:t>ummary of changes made</w:t>
      </w:r>
      <w:r w:rsidR="00DF2726" w:rsidRPr="00A9121F">
        <w:rPr>
          <w:rFonts w:ascii="Times New Roman" w:eastAsia="微软雅黑" w:hAnsi="Times New Roman" w:cs="Times New Roman"/>
          <w:color w:val="0000CC"/>
          <w:kern w:val="0"/>
          <w:sz w:val="24"/>
          <w:szCs w:val="21"/>
          <w:rPrChange w:id="495" w:author="LH" w:date="2019-10-01T00:37:00Z">
            <w:rPr>
              <w:rFonts w:ascii="Arial" w:eastAsia="微软雅黑" w:hAnsi="Arial" w:cs="Arial"/>
              <w:color w:val="0000CC"/>
              <w:kern w:val="0"/>
              <w:sz w:val="24"/>
              <w:szCs w:val="21"/>
            </w:rPr>
          </w:rPrChange>
        </w:rPr>
        <w:t xml:space="preserve"> (1)-(3), (6), and (7).</w:t>
      </w:r>
    </w:p>
    <w:p w:rsidR="006437B5" w:rsidRPr="00A3503B" w:rsidRDefault="006437B5" w:rsidP="00EF2918">
      <w:pPr>
        <w:widowControl/>
        <w:shd w:val="clear" w:color="auto" w:fill="FFFFFF"/>
        <w:snapToGrid w:val="0"/>
        <w:spacing w:afterLines="50"/>
        <w:jc w:val="left"/>
        <w:rPr>
          <w:rFonts w:ascii="Arial" w:eastAsia="微软雅黑" w:hAnsi="Arial" w:cs="Arial"/>
          <w:color w:val="0000CC"/>
          <w:kern w:val="0"/>
          <w:sz w:val="24"/>
          <w:szCs w:val="21"/>
        </w:rPr>
      </w:pPr>
    </w:p>
    <w:p w:rsidR="00FA46E4" w:rsidRPr="00BC5F1E" w:rsidRDefault="00FA46E4" w:rsidP="008A4079">
      <w:pPr>
        <w:widowControl/>
        <w:shd w:val="clear" w:color="auto" w:fill="FFFFFF"/>
        <w:snapToGrid w:val="0"/>
        <w:ind w:firstLineChars="50" w:firstLine="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An important clarification is needed at pages 2-3. The abscissa scaleof Fig. 2(a) should conveniently start from -0.9 V in order toconvince the reader that the CDW gap persists also for K coverages &gt;0.1. The LHB peak for 0.32 (brown line) and negative voltage is notevident, nor any CDW gap can be inferred from this panel; one has tobelieve in panel (c), where the Mott and CDW data points above 0.35have a very small error bar! Is it so? This needs a clarification,consistently with the good evidence of CDW order persistence asappears from Fig. 3(d).</w:t>
      </w:r>
    </w:p>
    <w:p w:rsidR="00F56F5B" w:rsidRPr="00A9121F" w:rsidRDefault="006B3201"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496" w:author="LH" w:date="2019-10-01T00:37: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497" w:author="LH" w:date="2019-10-01T00:37:00Z">
            <w:rPr>
              <w:rFonts w:ascii="Arial" w:eastAsia="微软雅黑" w:hAnsi="Arial" w:cs="Arial"/>
              <w:b/>
              <w:color w:val="0000CC"/>
              <w:kern w:val="0"/>
              <w:sz w:val="24"/>
              <w:szCs w:val="21"/>
            </w:rPr>
          </w:rPrChange>
        </w:rPr>
        <w:t xml:space="preserve">Re: </w:t>
      </w:r>
      <w:r w:rsidRPr="00A9121F">
        <w:rPr>
          <w:rFonts w:ascii="Times New Roman" w:eastAsia="微软雅黑" w:hAnsi="Times New Roman" w:cs="Times New Roman"/>
          <w:color w:val="0000CC"/>
          <w:kern w:val="0"/>
          <w:sz w:val="24"/>
          <w:szCs w:val="21"/>
          <w:rPrChange w:id="498" w:author="LH" w:date="2019-10-01T00:37:00Z">
            <w:rPr>
              <w:rFonts w:ascii="Arial" w:eastAsia="微软雅黑" w:hAnsi="Arial" w:cs="Arial"/>
              <w:color w:val="0000CC"/>
              <w:kern w:val="0"/>
              <w:sz w:val="24"/>
              <w:szCs w:val="21"/>
            </w:rPr>
          </w:rPrChange>
        </w:rPr>
        <w:t>We thank the reviewer</w:t>
      </w:r>
      <w:r w:rsidR="00F56F5B" w:rsidRPr="00A9121F">
        <w:rPr>
          <w:rFonts w:ascii="Times New Roman" w:eastAsia="微软雅黑" w:hAnsi="Times New Roman" w:cs="Times New Roman"/>
          <w:color w:val="0000CC"/>
          <w:kern w:val="0"/>
          <w:sz w:val="24"/>
          <w:szCs w:val="21"/>
          <w:rPrChange w:id="499" w:author="LH" w:date="2019-10-01T00:37:00Z">
            <w:rPr>
              <w:rFonts w:ascii="Arial" w:eastAsia="微软雅黑" w:hAnsi="Arial" w:cs="Arial"/>
              <w:color w:val="0000CC"/>
              <w:kern w:val="0"/>
              <w:sz w:val="24"/>
              <w:szCs w:val="21"/>
            </w:rPr>
          </w:rPrChange>
        </w:rPr>
        <w:t xml:space="preserve"> for point</w:t>
      </w:r>
      <w:r w:rsidR="00E3527A" w:rsidRPr="00A9121F">
        <w:rPr>
          <w:rFonts w:ascii="Times New Roman" w:eastAsia="微软雅黑" w:hAnsi="Times New Roman" w:cs="Times New Roman"/>
          <w:color w:val="0000CC"/>
          <w:kern w:val="0"/>
          <w:sz w:val="24"/>
          <w:szCs w:val="21"/>
          <w:rPrChange w:id="500" w:author="LH" w:date="2019-10-01T00:37:00Z">
            <w:rPr>
              <w:rFonts w:ascii="Arial" w:eastAsia="微软雅黑" w:hAnsi="Arial" w:cs="Arial"/>
              <w:color w:val="0000CC"/>
              <w:kern w:val="0"/>
              <w:sz w:val="24"/>
              <w:szCs w:val="21"/>
            </w:rPr>
          </w:rPrChange>
        </w:rPr>
        <w:t>ing</w:t>
      </w:r>
      <w:r w:rsidR="00F56F5B" w:rsidRPr="00A9121F">
        <w:rPr>
          <w:rFonts w:ascii="Times New Roman" w:eastAsia="微软雅黑" w:hAnsi="Times New Roman" w:cs="Times New Roman"/>
          <w:color w:val="0000CC"/>
          <w:kern w:val="0"/>
          <w:sz w:val="24"/>
          <w:szCs w:val="21"/>
          <w:rPrChange w:id="501" w:author="LH" w:date="2019-10-01T00:37:00Z">
            <w:rPr>
              <w:rFonts w:ascii="Arial" w:eastAsia="微软雅黑" w:hAnsi="Arial" w:cs="Arial"/>
              <w:color w:val="0000CC"/>
              <w:kern w:val="0"/>
              <w:sz w:val="24"/>
              <w:szCs w:val="21"/>
            </w:rPr>
          </w:rPrChange>
        </w:rPr>
        <w:t xml:space="preserve"> it out. In the revised Fig. 2, we enlarged the abscissa scale to include the CDW peaks. </w:t>
      </w:r>
      <w:r w:rsidR="00EB7745" w:rsidRPr="00A9121F">
        <w:rPr>
          <w:rFonts w:ascii="Times New Roman" w:eastAsia="微软雅黑" w:hAnsi="Times New Roman" w:cs="Times New Roman"/>
          <w:color w:val="0000CC"/>
          <w:kern w:val="0"/>
          <w:sz w:val="24"/>
          <w:szCs w:val="21"/>
          <w:rPrChange w:id="502" w:author="LH" w:date="2019-10-01T00:37:00Z">
            <w:rPr>
              <w:rFonts w:ascii="Arial" w:eastAsia="微软雅黑" w:hAnsi="Arial" w:cs="Arial"/>
              <w:color w:val="0000CC"/>
              <w:kern w:val="0"/>
              <w:sz w:val="24"/>
              <w:szCs w:val="21"/>
            </w:rPr>
          </w:rPrChange>
        </w:rPr>
        <w:t xml:space="preserve">The plot for 0.32 ML was replaced by a new one taken in a larger bias-range, and the CDW gap can be identified. </w:t>
      </w:r>
      <w:r w:rsidR="00E3527A" w:rsidRPr="00A9121F">
        <w:rPr>
          <w:rFonts w:ascii="Times New Roman" w:eastAsia="微软雅黑" w:hAnsi="Times New Roman" w:cs="Times New Roman"/>
          <w:color w:val="0000CC"/>
          <w:kern w:val="0"/>
          <w:sz w:val="24"/>
          <w:szCs w:val="21"/>
          <w:rPrChange w:id="503" w:author="LH" w:date="2019-10-01T00:37:00Z">
            <w:rPr>
              <w:rFonts w:ascii="Arial" w:eastAsia="微软雅黑" w:hAnsi="Arial" w:cs="Arial"/>
              <w:color w:val="0000CC"/>
              <w:kern w:val="0"/>
              <w:sz w:val="24"/>
              <w:szCs w:val="21"/>
            </w:rPr>
          </w:rPrChange>
        </w:rPr>
        <w:t>As for</w:t>
      </w:r>
      <w:ins w:id="504" w:author="LH" w:date="2019-10-01T00:37:00Z">
        <w:r w:rsidR="00A9121F">
          <w:rPr>
            <w:rFonts w:ascii="Times New Roman" w:eastAsia="微软雅黑" w:hAnsi="Times New Roman" w:cs="Times New Roman" w:hint="eastAsia"/>
            <w:color w:val="0000CC"/>
            <w:kern w:val="0"/>
            <w:sz w:val="24"/>
            <w:szCs w:val="21"/>
          </w:rPr>
          <w:t xml:space="preserve"> </w:t>
        </w:r>
      </w:ins>
      <w:r w:rsidR="00A3503B" w:rsidRPr="00A9121F">
        <w:rPr>
          <w:rFonts w:ascii="Times New Roman" w:eastAsia="微软雅黑" w:hAnsi="Times New Roman" w:cs="Times New Roman"/>
          <w:color w:val="0000CC"/>
          <w:kern w:val="0"/>
          <w:sz w:val="24"/>
          <w:szCs w:val="21"/>
          <w:rPrChange w:id="505" w:author="LH" w:date="2019-10-01T00:37:00Z">
            <w:rPr>
              <w:rFonts w:ascii="Arial" w:eastAsia="微软雅黑" w:hAnsi="Arial" w:cs="Arial"/>
              <w:color w:val="0000CC"/>
              <w:kern w:val="0"/>
              <w:sz w:val="24"/>
              <w:szCs w:val="21"/>
            </w:rPr>
          </w:rPrChange>
        </w:rPr>
        <w:t xml:space="preserve">the </w:t>
      </w:r>
      <w:r w:rsidR="00E3527A" w:rsidRPr="00A9121F">
        <w:rPr>
          <w:rFonts w:ascii="Times New Roman" w:eastAsia="微软雅黑" w:hAnsi="Times New Roman" w:cs="Times New Roman"/>
          <w:color w:val="0000CC"/>
          <w:kern w:val="0"/>
          <w:sz w:val="24"/>
          <w:szCs w:val="21"/>
          <w:rPrChange w:id="506" w:author="LH" w:date="2019-10-01T00:37:00Z">
            <w:rPr>
              <w:rFonts w:ascii="Arial" w:eastAsia="微软雅黑" w:hAnsi="Arial" w:cs="Arial"/>
              <w:color w:val="0000CC"/>
              <w:kern w:val="0"/>
              <w:sz w:val="24"/>
              <w:szCs w:val="21"/>
            </w:rPr>
          </w:rPrChange>
        </w:rPr>
        <w:t xml:space="preserve">statistics of </w:t>
      </w:r>
      <w:r w:rsidR="00F56F5B" w:rsidRPr="00A9121F">
        <w:rPr>
          <w:rFonts w:ascii="Times New Roman" w:eastAsia="微软雅黑" w:hAnsi="Times New Roman" w:cs="Times New Roman"/>
          <w:color w:val="0000CC"/>
          <w:kern w:val="0"/>
          <w:sz w:val="24"/>
          <w:szCs w:val="21"/>
          <w:rPrChange w:id="507" w:author="LH" w:date="2019-10-01T00:37:00Z">
            <w:rPr>
              <w:rFonts w:ascii="Arial" w:eastAsia="微软雅黑" w:hAnsi="Arial" w:cs="Arial"/>
              <w:color w:val="0000CC"/>
              <w:kern w:val="0"/>
              <w:sz w:val="24"/>
              <w:szCs w:val="21"/>
            </w:rPr>
          </w:rPrChange>
        </w:rPr>
        <w:t xml:space="preserve">the Mott and CDW data points above 0.35, </w:t>
      </w:r>
      <w:r w:rsidR="00A3503B" w:rsidRPr="00A9121F">
        <w:rPr>
          <w:rFonts w:ascii="Times New Roman" w:eastAsia="微软雅黑" w:hAnsi="Times New Roman" w:cs="Times New Roman"/>
          <w:color w:val="0000CC"/>
          <w:kern w:val="0"/>
          <w:sz w:val="24"/>
          <w:szCs w:val="21"/>
          <w:rPrChange w:id="508" w:author="LH" w:date="2019-10-01T00:37:00Z">
            <w:rPr>
              <w:rFonts w:ascii="Arial" w:eastAsia="微软雅黑" w:hAnsi="Arial" w:cs="Arial"/>
              <w:color w:val="0000CC"/>
              <w:kern w:val="0"/>
              <w:sz w:val="24"/>
              <w:szCs w:val="21"/>
            </w:rPr>
          </w:rPrChange>
        </w:rPr>
        <w:t xml:space="preserve">we included the data in which the peaks are distinguishable. </w:t>
      </w:r>
      <w:r w:rsidR="009C485C" w:rsidRPr="00A9121F">
        <w:rPr>
          <w:rFonts w:ascii="Times New Roman" w:eastAsia="微软雅黑" w:hAnsi="Times New Roman" w:cs="Times New Roman"/>
          <w:color w:val="0000CC"/>
          <w:kern w:val="0"/>
          <w:sz w:val="24"/>
          <w:szCs w:val="21"/>
          <w:rPrChange w:id="509" w:author="LH" w:date="2019-10-01T00:37:00Z">
            <w:rPr>
              <w:rFonts w:ascii="Arial" w:eastAsia="微软雅黑" w:hAnsi="Arial" w:cs="Arial"/>
              <w:color w:val="0000CC"/>
              <w:kern w:val="0"/>
              <w:sz w:val="24"/>
              <w:szCs w:val="21"/>
            </w:rPr>
          </w:rPrChange>
        </w:rPr>
        <w:t>The</w:t>
      </w:r>
      <w:r w:rsidR="00A3503B" w:rsidRPr="00A9121F">
        <w:rPr>
          <w:rFonts w:ascii="Times New Roman" w:eastAsia="微软雅黑" w:hAnsi="Times New Roman" w:cs="Times New Roman"/>
          <w:color w:val="0000CC"/>
          <w:kern w:val="0"/>
          <w:sz w:val="24"/>
          <w:szCs w:val="21"/>
          <w:rPrChange w:id="510" w:author="LH" w:date="2019-10-01T00:37:00Z">
            <w:rPr>
              <w:rFonts w:ascii="Arial" w:eastAsia="微软雅黑" w:hAnsi="Arial" w:cs="Arial"/>
              <w:color w:val="0000CC"/>
              <w:kern w:val="0"/>
              <w:sz w:val="24"/>
              <w:szCs w:val="21"/>
            </w:rPr>
          </w:rPrChange>
        </w:rPr>
        <w:t xml:space="preserve">data in which the peaks cannot be precisely determined because </w:t>
      </w:r>
      <w:r w:rsidR="0090344D" w:rsidRPr="00A9121F">
        <w:rPr>
          <w:rFonts w:ascii="Times New Roman" w:eastAsia="微软雅黑" w:hAnsi="Times New Roman" w:cs="Times New Roman"/>
          <w:color w:val="0000CC"/>
          <w:kern w:val="0"/>
          <w:sz w:val="24"/>
          <w:szCs w:val="21"/>
          <w:rPrChange w:id="511" w:author="LH" w:date="2019-10-01T00:37:00Z">
            <w:rPr>
              <w:rFonts w:ascii="Arial" w:eastAsia="微软雅黑" w:hAnsi="Arial" w:cs="Arial"/>
              <w:color w:val="0000CC"/>
              <w:kern w:val="0"/>
              <w:sz w:val="24"/>
              <w:szCs w:val="21"/>
            </w:rPr>
          </w:rPrChange>
        </w:rPr>
        <w:t xml:space="preserve">of </w:t>
      </w:r>
      <w:r w:rsidR="00A3503B" w:rsidRPr="00A9121F">
        <w:rPr>
          <w:rFonts w:ascii="Times New Roman" w:eastAsia="微软雅黑" w:hAnsi="Times New Roman" w:cs="Times New Roman"/>
          <w:color w:val="0000CC"/>
          <w:kern w:val="0"/>
          <w:sz w:val="24"/>
          <w:szCs w:val="21"/>
          <w:rPrChange w:id="512" w:author="LH" w:date="2019-10-01T00:37:00Z">
            <w:rPr>
              <w:rFonts w:ascii="Arial" w:eastAsia="微软雅黑" w:hAnsi="Arial" w:cs="Arial"/>
              <w:color w:val="0000CC"/>
              <w:kern w:val="0"/>
              <w:sz w:val="24"/>
              <w:szCs w:val="21"/>
            </w:rPr>
          </w:rPrChange>
        </w:rPr>
        <w:t xml:space="preserve">the </w:t>
      </w:r>
      <w:r w:rsidR="009C485C" w:rsidRPr="00A9121F">
        <w:rPr>
          <w:rFonts w:ascii="Times New Roman" w:eastAsia="微软雅黑" w:hAnsi="Times New Roman" w:cs="Times New Roman"/>
          <w:color w:val="0000CC"/>
          <w:kern w:val="0"/>
          <w:sz w:val="24"/>
          <w:szCs w:val="21"/>
          <w:rPrChange w:id="513" w:author="LH" w:date="2019-10-01T00:37:00Z">
            <w:rPr>
              <w:rFonts w:ascii="Arial" w:eastAsia="微软雅黑" w:hAnsi="Arial" w:cs="Arial"/>
              <w:color w:val="0000CC"/>
              <w:kern w:val="0"/>
              <w:sz w:val="24"/>
              <w:szCs w:val="21"/>
            </w:rPr>
          </w:rPrChange>
        </w:rPr>
        <w:t>broadening</w:t>
      </w:r>
      <w:ins w:id="514" w:author="LH" w:date="2019-10-01T00:37:00Z">
        <w:r w:rsidR="00A9121F">
          <w:rPr>
            <w:rFonts w:ascii="Times New Roman" w:eastAsia="微软雅黑" w:hAnsi="Times New Roman" w:cs="Times New Roman" w:hint="eastAsia"/>
            <w:color w:val="0000CC"/>
            <w:kern w:val="0"/>
            <w:sz w:val="24"/>
            <w:szCs w:val="21"/>
          </w:rPr>
          <w:t xml:space="preserve"> </w:t>
        </w:r>
      </w:ins>
      <w:r w:rsidR="003E6457" w:rsidRPr="00A9121F">
        <w:rPr>
          <w:rFonts w:ascii="Times New Roman" w:eastAsia="微软雅黑" w:hAnsi="Times New Roman" w:cs="Times New Roman"/>
          <w:color w:val="0000CC"/>
          <w:kern w:val="0"/>
          <w:sz w:val="24"/>
          <w:szCs w:val="21"/>
          <w:rPrChange w:id="515" w:author="LH" w:date="2019-10-01T00:37:00Z">
            <w:rPr>
              <w:rFonts w:ascii="Arial" w:eastAsia="微软雅黑" w:hAnsi="Arial" w:cs="Arial"/>
              <w:color w:val="0000CC"/>
              <w:kern w:val="0"/>
              <w:sz w:val="24"/>
              <w:szCs w:val="21"/>
            </w:rPr>
          </w:rPrChange>
        </w:rPr>
        <w:t>were</w:t>
      </w:r>
      <w:r w:rsidR="00A3503B" w:rsidRPr="00A9121F">
        <w:rPr>
          <w:rFonts w:ascii="Times New Roman" w:eastAsia="微软雅黑" w:hAnsi="Times New Roman" w:cs="Times New Roman"/>
          <w:color w:val="0000CC"/>
          <w:kern w:val="0"/>
          <w:sz w:val="24"/>
          <w:szCs w:val="21"/>
          <w:rPrChange w:id="516" w:author="LH" w:date="2019-10-01T00:37:00Z">
            <w:rPr>
              <w:rFonts w:ascii="Arial" w:eastAsia="微软雅黑" w:hAnsi="Arial" w:cs="Arial"/>
              <w:color w:val="0000CC"/>
              <w:kern w:val="0"/>
              <w:sz w:val="24"/>
              <w:szCs w:val="21"/>
            </w:rPr>
          </w:rPrChange>
        </w:rPr>
        <w:t xml:space="preserve"> not included in the statistics.</w:t>
      </w:r>
      <w:r w:rsidR="00DF2726" w:rsidRPr="00A9121F">
        <w:rPr>
          <w:rFonts w:ascii="Times New Roman" w:eastAsia="微软雅黑" w:hAnsi="Times New Roman" w:cs="Times New Roman"/>
          <w:color w:val="0000CC"/>
          <w:kern w:val="0"/>
          <w:sz w:val="24"/>
          <w:szCs w:val="21"/>
          <w:rPrChange w:id="517" w:author="LH" w:date="2019-10-01T00:37:00Z">
            <w:rPr>
              <w:rFonts w:ascii="Arial" w:eastAsia="微软雅黑" w:hAnsi="Arial" w:cs="Arial"/>
              <w:color w:val="0000CC"/>
              <w:kern w:val="0"/>
              <w:sz w:val="24"/>
              <w:szCs w:val="21"/>
            </w:rPr>
          </w:rPrChange>
        </w:rPr>
        <w:t xml:space="preserve"> See </w:t>
      </w:r>
      <w:r w:rsidR="00E60FC5" w:rsidRPr="00A9121F">
        <w:rPr>
          <w:rFonts w:ascii="Times New Roman" w:eastAsia="微软雅黑" w:hAnsi="Times New Roman" w:cs="Times New Roman"/>
          <w:b/>
          <w:color w:val="0000CC"/>
          <w:kern w:val="0"/>
          <w:sz w:val="24"/>
          <w:szCs w:val="21"/>
          <w:rPrChange w:id="518" w:author="LH" w:date="2019-10-01T00:37:00Z">
            <w:rPr>
              <w:rFonts w:ascii="Arial" w:eastAsia="微软雅黑" w:hAnsi="Arial" w:cs="Arial"/>
              <w:b/>
              <w:color w:val="0000CC"/>
              <w:kern w:val="0"/>
              <w:sz w:val="24"/>
              <w:szCs w:val="21"/>
            </w:rPr>
          </w:rPrChange>
        </w:rPr>
        <w:t>S</w:t>
      </w:r>
      <w:r w:rsidR="00DF2726" w:rsidRPr="00A9121F">
        <w:rPr>
          <w:rFonts w:ascii="Times New Roman" w:eastAsia="微软雅黑" w:hAnsi="Times New Roman" w:cs="Times New Roman"/>
          <w:b/>
          <w:color w:val="0000CC"/>
          <w:kern w:val="0"/>
          <w:sz w:val="24"/>
          <w:szCs w:val="21"/>
          <w:rPrChange w:id="519" w:author="LH" w:date="2019-10-01T00:37:00Z">
            <w:rPr>
              <w:rFonts w:ascii="Arial" w:eastAsia="微软雅黑" w:hAnsi="Arial" w:cs="Arial"/>
              <w:b/>
              <w:color w:val="0000CC"/>
              <w:kern w:val="0"/>
              <w:sz w:val="24"/>
              <w:szCs w:val="21"/>
            </w:rPr>
          </w:rPrChange>
        </w:rPr>
        <w:t>ummary of changes made</w:t>
      </w:r>
      <w:r w:rsidR="00DF2726" w:rsidRPr="00A9121F">
        <w:rPr>
          <w:rFonts w:ascii="Times New Roman" w:eastAsia="微软雅黑" w:hAnsi="Times New Roman" w:cs="Times New Roman"/>
          <w:color w:val="0000CC"/>
          <w:kern w:val="0"/>
          <w:sz w:val="24"/>
          <w:szCs w:val="21"/>
          <w:rPrChange w:id="520" w:author="LH" w:date="2019-10-01T00:37:00Z">
            <w:rPr>
              <w:rFonts w:ascii="Arial" w:eastAsia="微软雅黑" w:hAnsi="Arial" w:cs="Arial"/>
              <w:color w:val="0000CC"/>
              <w:kern w:val="0"/>
              <w:sz w:val="24"/>
              <w:szCs w:val="21"/>
            </w:rPr>
          </w:rPrChange>
        </w:rPr>
        <w:t xml:space="preserve"> (10).</w:t>
      </w:r>
    </w:p>
    <w:p w:rsidR="006B3201" w:rsidRPr="00BC5F1E" w:rsidRDefault="006B3201" w:rsidP="00EF2918">
      <w:pPr>
        <w:widowControl/>
        <w:shd w:val="clear" w:color="auto" w:fill="FFFFFF"/>
        <w:snapToGrid w:val="0"/>
        <w:spacing w:afterLines="50"/>
        <w:jc w:val="left"/>
        <w:rPr>
          <w:rFonts w:ascii="Times New Roman" w:eastAsia="微软雅黑" w:hAnsi="Times New Roman" w:cs="Times New Roman"/>
          <w:color w:val="000000"/>
          <w:kern w:val="0"/>
          <w:sz w:val="24"/>
          <w:szCs w:val="21"/>
        </w:rPr>
      </w:pPr>
    </w:p>
    <w:p w:rsidR="00FA46E4" w:rsidRDefault="00FA46E4" w:rsidP="008A4079">
      <w:pPr>
        <w:widowControl/>
        <w:shd w:val="clear" w:color="auto" w:fill="FFFFFF"/>
        <w:snapToGrid w:val="0"/>
        <w:ind w:firstLineChars="50" w:firstLine="120"/>
        <w:jc w:val="left"/>
        <w:rPr>
          <w:rFonts w:ascii="Times New Roman" w:eastAsia="微软雅黑" w:hAnsi="Times New Roman" w:cs="Times New Roman"/>
          <w:color w:val="000000"/>
          <w:kern w:val="0"/>
          <w:sz w:val="24"/>
          <w:szCs w:val="21"/>
        </w:rPr>
      </w:pPr>
      <w:r w:rsidRPr="00BC5F1E">
        <w:rPr>
          <w:rFonts w:ascii="Times New Roman" w:eastAsia="微软雅黑" w:hAnsi="Times New Roman" w:cs="Times New Roman"/>
          <w:color w:val="000000"/>
          <w:kern w:val="0"/>
          <w:sz w:val="24"/>
          <w:szCs w:val="21"/>
        </w:rPr>
        <w:t>A general question concerns the role of the electron-phononinteraction, which is normally ignored in many recent papersdiscussing the nature of the CDW in 1T-TaS2, although amass-enhancement factor of 1 has been reported for this material, anda large electron-phonon coupling has been demonstrated in the earlynineties with Helium-atom scattering measurements of the surfacephonon dispersion curves. The authors may have something (optional) toadd about this issue.</w:t>
      </w:r>
    </w:p>
    <w:p w:rsidR="006B3201" w:rsidRPr="00A9121F" w:rsidRDefault="006B3201" w:rsidP="00EF2918">
      <w:pPr>
        <w:widowControl/>
        <w:shd w:val="clear" w:color="auto" w:fill="FFFFFF"/>
        <w:snapToGrid w:val="0"/>
        <w:spacing w:afterLines="50"/>
        <w:jc w:val="left"/>
        <w:rPr>
          <w:rFonts w:ascii="Times New Roman" w:eastAsia="微软雅黑" w:hAnsi="Times New Roman" w:cs="Times New Roman"/>
          <w:color w:val="0000CC"/>
          <w:kern w:val="0"/>
          <w:sz w:val="24"/>
          <w:szCs w:val="21"/>
          <w:rPrChange w:id="521" w:author="LH" w:date="2019-10-01T00:38:00Z">
            <w:rPr>
              <w:rFonts w:ascii="Arial" w:eastAsia="微软雅黑" w:hAnsi="Arial" w:cs="Arial"/>
              <w:color w:val="0000CC"/>
              <w:kern w:val="0"/>
              <w:sz w:val="24"/>
              <w:szCs w:val="21"/>
            </w:rPr>
          </w:rPrChange>
        </w:rPr>
      </w:pPr>
      <w:r w:rsidRPr="00A9121F">
        <w:rPr>
          <w:rFonts w:ascii="Times New Roman" w:eastAsia="微软雅黑" w:hAnsi="Times New Roman" w:cs="Times New Roman"/>
          <w:b/>
          <w:color w:val="0000CC"/>
          <w:kern w:val="0"/>
          <w:sz w:val="24"/>
          <w:szCs w:val="21"/>
          <w:rPrChange w:id="522" w:author="LH" w:date="2019-10-01T00:38:00Z">
            <w:rPr>
              <w:rFonts w:ascii="Arial" w:eastAsia="微软雅黑" w:hAnsi="Arial" w:cs="Arial"/>
              <w:b/>
              <w:color w:val="0000CC"/>
              <w:kern w:val="0"/>
              <w:sz w:val="24"/>
              <w:szCs w:val="21"/>
            </w:rPr>
          </w:rPrChange>
        </w:rPr>
        <w:t xml:space="preserve">Re: </w:t>
      </w:r>
      <w:r w:rsidRPr="00A9121F">
        <w:rPr>
          <w:rFonts w:ascii="Times New Roman" w:eastAsia="微软雅黑" w:hAnsi="Times New Roman" w:cs="Times New Roman"/>
          <w:color w:val="0000CC"/>
          <w:kern w:val="0"/>
          <w:sz w:val="24"/>
          <w:szCs w:val="21"/>
          <w:rPrChange w:id="523" w:author="LH" w:date="2019-10-01T00:38:00Z">
            <w:rPr>
              <w:rFonts w:ascii="Arial" w:eastAsia="微软雅黑" w:hAnsi="Arial" w:cs="Arial"/>
              <w:color w:val="0000CC"/>
              <w:kern w:val="0"/>
              <w:sz w:val="24"/>
              <w:szCs w:val="21"/>
            </w:rPr>
          </w:rPrChange>
        </w:rPr>
        <w:t xml:space="preserve">We thank the reviewer for this valuable suggestion. In the revised manuscript, we added </w:t>
      </w:r>
      <w:r w:rsidR="00A3503B" w:rsidRPr="00A9121F">
        <w:rPr>
          <w:rFonts w:ascii="Times New Roman" w:eastAsia="微软雅黑" w:hAnsi="Times New Roman" w:cs="Times New Roman"/>
          <w:color w:val="0000CC"/>
          <w:kern w:val="0"/>
          <w:sz w:val="24"/>
          <w:szCs w:val="21"/>
          <w:rPrChange w:id="524" w:author="LH" w:date="2019-10-01T00:38:00Z">
            <w:rPr>
              <w:rFonts w:ascii="Arial" w:eastAsia="微软雅黑" w:hAnsi="Arial" w:cs="Arial"/>
              <w:color w:val="0000CC"/>
              <w:kern w:val="0"/>
              <w:sz w:val="24"/>
              <w:szCs w:val="21"/>
            </w:rPr>
          </w:rPrChange>
        </w:rPr>
        <w:t xml:space="preserve">the sentence </w:t>
      </w:r>
      <w:r w:rsidR="00E60FC5" w:rsidRPr="00A9121F">
        <w:rPr>
          <w:rFonts w:ascii="Times New Roman" w:eastAsia="微软雅黑" w:hAnsi="Times New Roman" w:cs="Times New Roman"/>
          <w:color w:val="0000CC"/>
          <w:kern w:val="0"/>
          <w:sz w:val="24"/>
          <w:szCs w:val="21"/>
          <w:rPrChange w:id="525" w:author="LH" w:date="2019-10-01T00:38:00Z">
            <w:rPr>
              <w:rFonts w:ascii="Arial" w:eastAsia="微软雅黑" w:hAnsi="Arial" w:cs="Arial"/>
              <w:color w:val="0000CC"/>
              <w:kern w:val="0"/>
              <w:sz w:val="24"/>
              <w:szCs w:val="21"/>
            </w:rPr>
          </w:rPrChange>
        </w:rPr>
        <w:t xml:space="preserve">in the introduction part. See </w:t>
      </w:r>
      <w:r w:rsidR="00E60FC5" w:rsidRPr="00A9121F">
        <w:rPr>
          <w:rFonts w:ascii="Times New Roman" w:eastAsia="微软雅黑" w:hAnsi="Times New Roman" w:cs="Times New Roman"/>
          <w:b/>
          <w:color w:val="0000CC"/>
          <w:kern w:val="0"/>
          <w:sz w:val="24"/>
          <w:szCs w:val="21"/>
          <w:rPrChange w:id="526" w:author="LH" w:date="2019-10-01T00:38:00Z">
            <w:rPr>
              <w:rFonts w:ascii="Arial" w:eastAsia="微软雅黑" w:hAnsi="Arial" w:cs="Arial"/>
              <w:b/>
              <w:color w:val="0000CC"/>
              <w:kern w:val="0"/>
              <w:sz w:val="24"/>
              <w:szCs w:val="21"/>
            </w:rPr>
          </w:rPrChange>
        </w:rPr>
        <w:t>Summary of changes made</w:t>
      </w:r>
      <w:r w:rsidR="00E60FC5" w:rsidRPr="00A9121F">
        <w:rPr>
          <w:rFonts w:ascii="Times New Roman" w:eastAsia="微软雅黑" w:hAnsi="Times New Roman" w:cs="Times New Roman"/>
          <w:color w:val="0000CC"/>
          <w:kern w:val="0"/>
          <w:sz w:val="24"/>
          <w:szCs w:val="21"/>
          <w:rPrChange w:id="527" w:author="LH" w:date="2019-10-01T00:38:00Z">
            <w:rPr>
              <w:rFonts w:ascii="Arial" w:eastAsia="微软雅黑" w:hAnsi="Arial" w:cs="Arial"/>
              <w:color w:val="0000CC"/>
              <w:kern w:val="0"/>
              <w:sz w:val="24"/>
              <w:szCs w:val="21"/>
            </w:rPr>
          </w:rPrChange>
        </w:rPr>
        <w:t xml:space="preserve"> (4).</w:t>
      </w:r>
    </w:p>
    <w:p w:rsidR="00840CFC" w:rsidRDefault="00840CFC">
      <w:pPr>
        <w:widowControl/>
        <w:jc w:val="left"/>
        <w:rPr>
          <w:rFonts w:ascii="Times New Roman" w:hAnsi="Times New Roman" w:cs="Times New Roman"/>
          <w:sz w:val="24"/>
        </w:rPr>
      </w:pPr>
      <w:r>
        <w:rPr>
          <w:rFonts w:ascii="Times New Roman" w:hAnsi="Times New Roman" w:cs="Times New Roman"/>
          <w:sz w:val="24"/>
        </w:rPr>
        <w:br w:type="page"/>
      </w:r>
    </w:p>
    <w:p w:rsidR="008752D9" w:rsidRPr="006437B5" w:rsidRDefault="00840CFC" w:rsidP="00EF2918">
      <w:pPr>
        <w:snapToGrid w:val="0"/>
        <w:spacing w:afterLines="50"/>
        <w:jc w:val="center"/>
        <w:rPr>
          <w:rFonts w:ascii="Times New Roman" w:hAnsi="Times New Roman" w:cs="Times New Roman"/>
          <w:b/>
          <w:sz w:val="32"/>
        </w:rPr>
        <w:pPrChange w:id="528" w:author="LH" w:date="2019-10-01T00:21:00Z">
          <w:pPr>
            <w:snapToGrid w:val="0"/>
            <w:spacing w:afterLines="50"/>
            <w:jc w:val="center"/>
          </w:pPr>
        </w:pPrChange>
      </w:pPr>
      <w:r w:rsidRPr="006437B5">
        <w:rPr>
          <w:rFonts w:ascii="Times New Roman" w:hAnsi="Times New Roman" w:cs="Times New Roman"/>
          <w:b/>
          <w:sz w:val="32"/>
        </w:rPr>
        <w:t>S</w:t>
      </w:r>
      <w:r w:rsidRPr="006437B5">
        <w:rPr>
          <w:rFonts w:ascii="Times New Roman" w:hAnsi="Times New Roman" w:cs="Times New Roman" w:hint="eastAsia"/>
          <w:b/>
          <w:sz w:val="32"/>
        </w:rPr>
        <w:t xml:space="preserve">ummary </w:t>
      </w:r>
      <w:r w:rsidRPr="006437B5">
        <w:rPr>
          <w:rFonts w:ascii="Times New Roman" w:hAnsi="Times New Roman" w:cs="Times New Roman"/>
          <w:b/>
          <w:sz w:val="32"/>
        </w:rPr>
        <w:t>of changes made</w:t>
      </w:r>
    </w:p>
    <w:p w:rsidR="00840CFC"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29"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I</w:t>
      </w:r>
      <w:r w:rsidRPr="006437B5">
        <w:rPr>
          <w:rFonts w:ascii="Arial" w:eastAsia="微软雅黑" w:hAnsi="Arial" w:cs="Arial" w:hint="eastAsia"/>
          <w:kern w:val="0"/>
          <w:sz w:val="24"/>
          <w:szCs w:val="21"/>
        </w:rPr>
        <w:t xml:space="preserve">n </w:t>
      </w:r>
      <w:r w:rsidRPr="006437B5">
        <w:rPr>
          <w:rFonts w:ascii="Arial" w:eastAsia="微软雅黑" w:hAnsi="Arial" w:cs="Arial"/>
          <w:kern w:val="0"/>
          <w:sz w:val="24"/>
          <w:szCs w:val="21"/>
        </w:rPr>
        <w:t>title, abstract and context, “</w:t>
      </w:r>
      <w:r w:rsidRPr="006437B5">
        <w:rPr>
          <w:rFonts w:ascii="Times New Roman" w:eastAsia="微软雅黑" w:hAnsi="Times New Roman" w:cs="Times New Roman"/>
          <w:kern w:val="0"/>
          <w:sz w:val="24"/>
          <w:szCs w:val="21"/>
        </w:rPr>
        <w:t>persisted</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persisting</w:t>
      </w:r>
      <w:r w:rsidRPr="006437B5">
        <w:rPr>
          <w:rFonts w:ascii="Arial" w:eastAsia="微软雅黑" w:hAnsi="Arial" w:cs="Arial"/>
          <w:kern w:val="0"/>
          <w:sz w:val="24"/>
          <w:szCs w:val="21"/>
        </w:rPr>
        <w:t>”</w:t>
      </w:r>
      <w:r w:rsidR="008E1409" w:rsidRPr="006437B5">
        <w:rPr>
          <w:rFonts w:ascii="Arial" w:eastAsia="微软雅黑" w:hAnsi="Arial" w:cs="Arial"/>
          <w:kern w:val="0"/>
          <w:sz w:val="24"/>
          <w:szCs w:val="21"/>
        </w:rPr>
        <w:t>.</w:t>
      </w:r>
    </w:p>
    <w:p w:rsidR="00840CFC"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30"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 xml:space="preserve">In abstract, </w:t>
      </w:r>
      <w:r w:rsidR="008E1409" w:rsidRPr="006437B5">
        <w:rPr>
          <w:rFonts w:ascii="Arial" w:eastAsia="微软雅黑" w:hAnsi="Arial" w:cs="Arial"/>
          <w:kern w:val="0"/>
          <w:sz w:val="24"/>
          <w:szCs w:val="21"/>
        </w:rPr>
        <w:t>1</w:t>
      </w:r>
      <w:r w:rsidR="008E1409" w:rsidRPr="006437B5">
        <w:rPr>
          <w:rFonts w:ascii="Arial" w:eastAsia="微软雅黑" w:hAnsi="Arial" w:cs="Arial"/>
          <w:kern w:val="0"/>
          <w:sz w:val="24"/>
          <w:szCs w:val="21"/>
          <w:vertAlign w:val="superscript"/>
        </w:rPr>
        <w:t>st</w:t>
      </w:r>
      <w:r w:rsidRPr="006437B5">
        <w:rPr>
          <w:rFonts w:ascii="Arial" w:eastAsia="微软雅黑" w:hAnsi="Arial" w:cs="Arial"/>
          <w:kern w:val="0"/>
          <w:sz w:val="24"/>
          <w:szCs w:val="21"/>
        </w:rPr>
        <w:t>line, “</w:t>
      </w:r>
      <w:r w:rsidRPr="006437B5">
        <w:rPr>
          <w:rFonts w:ascii="Times New Roman" w:eastAsia="微软雅黑" w:hAnsi="Times New Roman" w:cs="Times New Roman"/>
          <w:kern w:val="0"/>
          <w:sz w:val="24"/>
          <w:szCs w:val="21"/>
        </w:rPr>
        <w:t>Mott insulator-metal transition in 1</w:t>
      </w:r>
      <w:r w:rsidRPr="006437B5">
        <w:rPr>
          <w:rFonts w:ascii="Times New Roman" w:eastAsia="微软雅黑" w:hAnsi="Times New Roman" w:cs="Times New Roman"/>
          <w:i/>
          <w:kern w:val="0"/>
          <w:sz w:val="24"/>
          <w:szCs w:val="21"/>
        </w:rPr>
        <w:t>T</w:t>
      </w:r>
      <w:r w:rsidRPr="006437B5">
        <w:rPr>
          <w:rFonts w:ascii="Times New Roman" w:eastAsia="微软雅黑" w:hAnsi="Times New Roman" w:cs="Times New Roman"/>
          <w:kern w:val="0"/>
          <w:sz w:val="24"/>
          <w:szCs w:val="21"/>
        </w:rPr>
        <w:t>-TaS</w:t>
      </w:r>
      <w:r w:rsidRPr="006437B5">
        <w:rPr>
          <w:rFonts w:ascii="Times New Roman" w:eastAsia="微软雅黑" w:hAnsi="Times New Roman" w:cs="Times New Roman"/>
          <w:kern w:val="0"/>
          <w:sz w:val="24"/>
          <w:szCs w:val="21"/>
          <w:vertAlign w:val="subscript"/>
        </w:rPr>
        <w:t>2</w:t>
      </w:r>
      <w:r w:rsidR="00E60FC5" w:rsidRPr="006437B5">
        <w:rPr>
          <w:rFonts w:ascii="Times New Roman" w:eastAsia="微软雅黑" w:hAnsi="Times New Roman" w:cs="Times New Roman"/>
          <w:kern w:val="0"/>
          <w:sz w:val="24"/>
          <w:szCs w:val="21"/>
        </w:rPr>
        <w:t>…</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Metallization of 1</w:t>
      </w:r>
      <w:r w:rsidRPr="006437B5">
        <w:rPr>
          <w:rFonts w:ascii="Times New Roman" w:eastAsia="微软雅黑" w:hAnsi="Times New Roman" w:cs="Times New Roman"/>
          <w:i/>
          <w:kern w:val="0"/>
          <w:sz w:val="24"/>
          <w:szCs w:val="21"/>
        </w:rPr>
        <w:t>T</w:t>
      </w:r>
      <w:r w:rsidRPr="006437B5">
        <w:rPr>
          <w:rFonts w:ascii="Times New Roman" w:eastAsia="微软雅黑" w:hAnsi="Times New Roman" w:cs="Times New Roman"/>
          <w:kern w:val="0"/>
          <w:sz w:val="24"/>
          <w:szCs w:val="21"/>
        </w:rPr>
        <w:t>-TaS</w:t>
      </w:r>
      <w:r w:rsidRPr="006437B5">
        <w:rPr>
          <w:rFonts w:ascii="Times New Roman" w:eastAsia="微软雅黑" w:hAnsi="Times New Roman" w:cs="Times New Roman"/>
          <w:kern w:val="0"/>
          <w:sz w:val="24"/>
          <w:szCs w:val="21"/>
          <w:vertAlign w:val="subscript"/>
        </w:rPr>
        <w:t>2</w:t>
      </w:r>
      <w:r w:rsidR="00E60FC5" w:rsidRPr="006437B5">
        <w:rPr>
          <w:rFonts w:ascii="Times New Roman" w:eastAsia="微软雅黑" w:hAnsi="Times New Roman" w:cs="Times New Roman"/>
          <w:kern w:val="0"/>
          <w:sz w:val="24"/>
          <w:szCs w:val="21"/>
        </w:rPr>
        <w:t>…</w:t>
      </w:r>
      <w:r w:rsidRPr="006437B5">
        <w:rPr>
          <w:rFonts w:ascii="Arial" w:eastAsia="微软雅黑" w:hAnsi="Arial" w:cs="Arial"/>
          <w:kern w:val="0"/>
          <w:sz w:val="24"/>
          <w:szCs w:val="21"/>
        </w:rPr>
        <w:t>”</w:t>
      </w:r>
    </w:p>
    <w:p w:rsidR="008E1409"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31"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Page 1, left column, 1</w:t>
      </w:r>
      <w:r w:rsidRPr="006437B5">
        <w:rPr>
          <w:rFonts w:ascii="Arial" w:eastAsia="微软雅黑" w:hAnsi="Arial" w:cs="Arial"/>
          <w:kern w:val="0"/>
          <w:sz w:val="24"/>
          <w:szCs w:val="21"/>
          <w:vertAlign w:val="superscript"/>
        </w:rPr>
        <w:t>st</w:t>
      </w:r>
      <w:r w:rsidRPr="006437B5">
        <w:rPr>
          <w:rFonts w:ascii="Arial" w:eastAsia="微软雅黑" w:hAnsi="Arial" w:cs="Arial"/>
          <w:kern w:val="0"/>
          <w:sz w:val="24"/>
          <w:szCs w:val="21"/>
        </w:rPr>
        <w:t xml:space="preserve"> paragraph, </w:t>
      </w:r>
    </w:p>
    <w:p w:rsidR="008E1409" w:rsidRPr="006437B5" w:rsidRDefault="00840CFC"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32"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as an unique</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as a unique</w:t>
      </w:r>
      <w:r w:rsidRPr="006437B5">
        <w:rPr>
          <w:rFonts w:ascii="Arial" w:eastAsia="微软雅黑" w:hAnsi="Arial" w:cs="Arial"/>
          <w:kern w:val="0"/>
          <w:sz w:val="24"/>
          <w:szCs w:val="21"/>
        </w:rPr>
        <w:t>”</w:t>
      </w:r>
      <w:r w:rsidR="008E1409" w:rsidRPr="006437B5">
        <w:rPr>
          <w:rFonts w:ascii="Arial" w:eastAsia="微软雅黑" w:hAnsi="Arial" w:cs="Arial"/>
          <w:kern w:val="0"/>
          <w:sz w:val="24"/>
          <w:szCs w:val="21"/>
        </w:rPr>
        <w:t>.</w:t>
      </w:r>
    </w:p>
    <w:p w:rsidR="00840CFC" w:rsidRPr="006437B5" w:rsidRDefault="00840CFC"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33"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ground state of Mott insulator … with commensurate charge density wave (CDW)</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ground state of a Mott insulator… with a commensurate charge density wave (CDW)</w:t>
      </w:r>
      <w:r w:rsidRPr="006437B5">
        <w:rPr>
          <w:rFonts w:ascii="Arial" w:eastAsia="微软雅黑" w:hAnsi="Arial" w:cs="Arial"/>
          <w:kern w:val="0"/>
          <w:sz w:val="24"/>
          <w:szCs w:val="21"/>
        </w:rPr>
        <w:t>”.</w:t>
      </w:r>
    </w:p>
    <w:p w:rsidR="00840CFC"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34"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P</w:t>
      </w:r>
      <w:r w:rsidRPr="006437B5">
        <w:rPr>
          <w:rFonts w:ascii="Arial" w:eastAsia="微软雅黑" w:hAnsi="Arial" w:cs="Arial" w:hint="eastAsia"/>
          <w:kern w:val="0"/>
          <w:sz w:val="24"/>
          <w:szCs w:val="21"/>
        </w:rPr>
        <w:t xml:space="preserve">age </w:t>
      </w:r>
      <w:r w:rsidRPr="006437B5">
        <w:rPr>
          <w:rFonts w:ascii="Arial" w:eastAsia="微软雅黑" w:hAnsi="Arial" w:cs="Arial"/>
          <w:kern w:val="0"/>
          <w:sz w:val="24"/>
          <w:szCs w:val="21"/>
        </w:rPr>
        <w:t>1, left column, 1</w:t>
      </w:r>
      <w:r w:rsidRPr="006437B5">
        <w:rPr>
          <w:rFonts w:ascii="Arial" w:eastAsia="微软雅黑" w:hAnsi="Arial" w:cs="Arial"/>
          <w:kern w:val="0"/>
          <w:sz w:val="24"/>
          <w:szCs w:val="21"/>
          <w:vertAlign w:val="superscript"/>
        </w:rPr>
        <w:t>st</w:t>
      </w:r>
      <w:r w:rsidRPr="006437B5">
        <w:rPr>
          <w:rFonts w:ascii="Arial" w:eastAsia="微软雅黑" w:hAnsi="Arial" w:cs="Arial"/>
          <w:kern w:val="0"/>
          <w:sz w:val="24"/>
          <w:szCs w:val="21"/>
        </w:rPr>
        <w:t xml:space="preserve"> paragraph, the sentence of “</w:t>
      </w:r>
      <w:r w:rsidRPr="006437B5">
        <w:rPr>
          <w:rFonts w:ascii="Times New Roman" w:eastAsia="微软雅黑" w:hAnsi="Times New Roman" w:cs="Times New Roman"/>
          <w:kern w:val="0"/>
          <w:sz w:val="24"/>
          <w:szCs w:val="21"/>
        </w:rPr>
        <w:t>, and a large electron-phonon coupling has been demonstrated in 1</w:t>
      </w:r>
      <w:r w:rsidRPr="00F42E95">
        <w:rPr>
          <w:rFonts w:ascii="Times New Roman" w:eastAsia="微软雅黑" w:hAnsi="Times New Roman" w:cs="Times New Roman"/>
          <w:i/>
          <w:kern w:val="0"/>
          <w:sz w:val="24"/>
          <w:szCs w:val="21"/>
        </w:rPr>
        <w:t>T</w:t>
      </w:r>
      <w:r w:rsidRPr="006437B5">
        <w:rPr>
          <w:rFonts w:ascii="Times New Roman" w:eastAsia="微软雅黑" w:hAnsi="Times New Roman" w:cs="Times New Roman"/>
          <w:kern w:val="0"/>
          <w:sz w:val="24"/>
          <w:szCs w:val="21"/>
        </w:rPr>
        <w:t>-TaS</w:t>
      </w:r>
      <w:r w:rsidRPr="006437B5">
        <w:rPr>
          <w:rFonts w:ascii="Times New Roman" w:eastAsia="微软雅黑" w:hAnsi="Times New Roman" w:cs="Times New Roman"/>
          <w:kern w:val="0"/>
          <w:sz w:val="24"/>
          <w:szCs w:val="21"/>
          <w:vertAlign w:val="subscript"/>
        </w:rPr>
        <w:t>2</w:t>
      </w:r>
      <w:r w:rsidRPr="006437B5">
        <w:rPr>
          <w:rFonts w:ascii="Times New Roman" w:eastAsia="微软雅黑" w:hAnsi="Times New Roman" w:cs="Times New Roman"/>
          <w:kern w:val="0"/>
          <w:sz w:val="24"/>
          <w:szCs w:val="21"/>
        </w:rPr>
        <w:t xml:space="preserve"> which may be associated with the formation of the CDW state [7,8]</w:t>
      </w:r>
      <w:r w:rsidRPr="006437B5">
        <w:rPr>
          <w:rFonts w:ascii="Arial" w:eastAsia="微软雅黑" w:hAnsi="Arial" w:cs="Arial"/>
          <w:kern w:val="0"/>
          <w:sz w:val="24"/>
          <w:szCs w:val="21"/>
        </w:rPr>
        <w:t>” is added.</w:t>
      </w:r>
    </w:p>
    <w:p w:rsidR="00840CFC"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35"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P</w:t>
      </w:r>
      <w:r w:rsidRPr="006437B5">
        <w:rPr>
          <w:rFonts w:ascii="Arial" w:eastAsia="微软雅黑" w:hAnsi="Arial" w:cs="Arial" w:hint="eastAsia"/>
          <w:kern w:val="0"/>
          <w:sz w:val="24"/>
          <w:szCs w:val="21"/>
        </w:rPr>
        <w:t xml:space="preserve">age </w:t>
      </w:r>
      <w:r w:rsidRPr="006437B5">
        <w:rPr>
          <w:rFonts w:ascii="Arial" w:eastAsia="微软雅黑" w:hAnsi="Arial" w:cs="Arial"/>
          <w:kern w:val="0"/>
          <w:sz w:val="24"/>
          <w:szCs w:val="21"/>
        </w:rPr>
        <w:t>2, left column, 2</w:t>
      </w:r>
      <w:r w:rsidRPr="006437B5">
        <w:rPr>
          <w:rFonts w:ascii="Arial" w:eastAsia="微软雅黑" w:hAnsi="Arial" w:cs="Arial"/>
          <w:kern w:val="0"/>
          <w:sz w:val="24"/>
          <w:szCs w:val="21"/>
          <w:vertAlign w:val="superscript"/>
        </w:rPr>
        <w:t>nd</w:t>
      </w:r>
      <w:r w:rsidRPr="006437B5">
        <w:rPr>
          <w:rFonts w:ascii="Arial" w:eastAsia="微软雅黑" w:hAnsi="Arial" w:cs="Arial"/>
          <w:kern w:val="0"/>
          <w:sz w:val="24"/>
          <w:szCs w:val="21"/>
        </w:rPr>
        <w:t xml:space="preserve"> paragraph, more details are added, as “</w:t>
      </w:r>
      <w:r w:rsidR="00DF2726" w:rsidRPr="006437B5">
        <w:rPr>
          <w:rFonts w:ascii="Times New Roman" w:hAnsi="Times New Roman" w:cs="Times New Roman"/>
          <w:kern w:val="0"/>
          <w:sz w:val="24"/>
          <w:szCs w:val="24"/>
        </w:rPr>
        <w:t>The sample was kept at ~4.2 K and then quickly transferred to the evaporation chamber prior to K deposition…Due to the strong enough bonding to the 1</w:t>
      </w:r>
      <w:r w:rsidR="00DF2726" w:rsidRPr="006437B5">
        <w:rPr>
          <w:rFonts w:ascii="Times New Roman" w:hAnsi="Times New Roman" w:cs="Times New Roman"/>
          <w:i/>
          <w:kern w:val="0"/>
          <w:sz w:val="24"/>
          <w:szCs w:val="24"/>
        </w:rPr>
        <w:t>T</w:t>
      </w:r>
      <w:r w:rsidR="00DF2726" w:rsidRPr="006437B5">
        <w:rPr>
          <w:rFonts w:ascii="Times New Roman" w:hAnsi="Times New Roman" w:cs="Times New Roman"/>
          <w:kern w:val="0"/>
          <w:sz w:val="24"/>
          <w:szCs w:val="24"/>
        </w:rPr>
        <w:t>-TaS</w:t>
      </w:r>
      <w:r w:rsidR="00DF2726" w:rsidRPr="006437B5">
        <w:rPr>
          <w:rFonts w:ascii="Times New Roman" w:hAnsi="Times New Roman" w:cs="Times New Roman"/>
          <w:kern w:val="0"/>
          <w:sz w:val="24"/>
          <w:szCs w:val="24"/>
          <w:vertAlign w:val="subscript"/>
        </w:rPr>
        <w:t>2</w:t>
      </w:r>
      <w:r w:rsidR="00DF2726" w:rsidRPr="006437B5">
        <w:rPr>
          <w:rFonts w:ascii="Times New Roman" w:hAnsi="Times New Roman" w:cs="Times New Roman"/>
          <w:kern w:val="0"/>
          <w:sz w:val="24"/>
          <w:szCs w:val="24"/>
        </w:rPr>
        <w:t xml:space="preserve"> surface, the K atoms are static during normal scan</w:t>
      </w:r>
      <w:r w:rsidRPr="006437B5">
        <w:rPr>
          <w:rFonts w:ascii="Arial" w:eastAsia="微软雅黑" w:hAnsi="Arial" w:cs="Arial"/>
          <w:kern w:val="0"/>
          <w:sz w:val="24"/>
          <w:szCs w:val="21"/>
        </w:rPr>
        <w:t>”.</w:t>
      </w:r>
    </w:p>
    <w:p w:rsidR="00840CFC"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36"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Page 2, left column, 3</w:t>
      </w:r>
      <w:r w:rsidRPr="006437B5">
        <w:rPr>
          <w:rFonts w:ascii="Arial" w:eastAsia="微软雅黑" w:hAnsi="Arial" w:cs="Arial"/>
          <w:kern w:val="0"/>
          <w:sz w:val="24"/>
          <w:szCs w:val="21"/>
          <w:vertAlign w:val="superscript"/>
        </w:rPr>
        <w:t>rd</w:t>
      </w:r>
      <w:r w:rsidRPr="006437B5">
        <w:rPr>
          <w:rFonts w:ascii="Arial" w:eastAsia="微软雅黑" w:hAnsi="Arial" w:cs="Arial"/>
          <w:kern w:val="0"/>
          <w:sz w:val="24"/>
          <w:szCs w:val="21"/>
        </w:rPr>
        <w:t xml:space="preserve"> paragraph, “</w:t>
      </w:r>
      <w:r w:rsidRPr="006437B5">
        <w:rPr>
          <w:rFonts w:ascii="Times New Roman" w:eastAsia="微软雅黑" w:hAnsi="Times New Roman" w:cs="Times New Roman"/>
          <w:kern w:val="0"/>
          <w:sz w:val="24"/>
          <w:szCs w:val="21"/>
        </w:rPr>
        <w:t>The centered Ta atom is surrounded by six S atoms, forming an approximate octahedron</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In the normal state, the Ta atoms sit at the center of approximate S octahedra.</w:t>
      </w:r>
      <w:r w:rsidRPr="006437B5">
        <w:rPr>
          <w:rFonts w:ascii="Arial" w:eastAsia="微软雅黑" w:hAnsi="Arial" w:cs="Arial"/>
          <w:kern w:val="0"/>
          <w:sz w:val="24"/>
          <w:szCs w:val="21"/>
        </w:rPr>
        <w:t>”</w:t>
      </w:r>
    </w:p>
    <w:p w:rsidR="008E1409" w:rsidRPr="006437B5" w:rsidRDefault="00840CFC"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37"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 xml:space="preserve">Page </w:t>
      </w:r>
      <w:r w:rsidR="00EE6060" w:rsidRPr="006437B5">
        <w:rPr>
          <w:rFonts w:ascii="Arial" w:eastAsia="微软雅黑" w:hAnsi="Arial" w:cs="Arial"/>
          <w:kern w:val="0"/>
          <w:sz w:val="24"/>
          <w:szCs w:val="21"/>
        </w:rPr>
        <w:t>2, left column, 4</w:t>
      </w:r>
      <w:r w:rsidR="00EE6060" w:rsidRPr="006437B5">
        <w:rPr>
          <w:rFonts w:ascii="Arial" w:eastAsia="微软雅黑" w:hAnsi="Arial" w:cs="Arial"/>
          <w:kern w:val="0"/>
          <w:sz w:val="24"/>
          <w:szCs w:val="21"/>
          <w:vertAlign w:val="superscript"/>
        </w:rPr>
        <w:t>th</w:t>
      </w:r>
      <w:r w:rsidR="00EE6060" w:rsidRPr="006437B5">
        <w:rPr>
          <w:rFonts w:ascii="Arial" w:eastAsia="微软雅黑" w:hAnsi="Arial" w:cs="Arial"/>
          <w:kern w:val="0"/>
          <w:sz w:val="24"/>
          <w:szCs w:val="21"/>
        </w:rPr>
        <w:t xml:space="preserve"> paragraph, </w:t>
      </w:r>
    </w:p>
    <w:p w:rsidR="008E1409" w:rsidRPr="006437B5" w:rsidRDefault="00EE6060"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38"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dI/dV spectrum</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The dI/dV spectrum</w:t>
      </w:r>
      <w:r w:rsidRPr="006437B5">
        <w:rPr>
          <w:rFonts w:ascii="Arial" w:eastAsia="微软雅黑" w:hAnsi="Arial" w:cs="Arial"/>
          <w:kern w:val="0"/>
          <w:sz w:val="24"/>
          <w:szCs w:val="21"/>
        </w:rPr>
        <w:t xml:space="preserve">”. </w:t>
      </w:r>
    </w:p>
    <w:p w:rsidR="00840CFC" w:rsidRPr="006437B5" w:rsidRDefault="00EE6060"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39"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as the peaks as marked</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as the peaks marked</w:t>
      </w:r>
      <w:r w:rsidRPr="006437B5">
        <w:rPr>
          <w:rFonts w:ascii="Arial" w:eastAsia="微软雅黑" w:hAnsi="Arial" w:cs="Arial"/>
          <w:kern w:val="0"/>
          <w:sz w:val="24"/>
          <w:szCs w:val="21"/>
        </w:rPr>
        <w:t>”.</w:t>
      </w:r>
    </w:p>
    <w:p w:rsidR="00EE6060" w:rsidRPr="006437B5" w:rsidRDefault="00EE6060"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40"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Page 2, left column, 5</w:t>
      </w:r>
      <w:r w:rsidRPr="006437B5">
        <w:rPr>
          <w:rFonts w:ascii="Arial" w:eastAsia="微软雅黑" w:hAnsi="Arial" w:cs="Arial"/>
          <w:kern w:val="0"/>
          <w:sz w:val="24"/>
          <w:szCs w:val="21"/>
          <w:vertAlign w:val="superscript"/>
        </w:rPr>
        <w:t>th</w:t>
      </w:r>
      <w:r w:rsidRPr="006437B5">
        <w:rPr>
          <w:rFonts w:ascii="Arial" w:eastAsia="微软雅黑" w:hAnsi="Arial" w:cs="Arial"/>
          <w:kern w:val="0"/>
          <w:sz w:val="24"/>
          <w:szCs w:val="21"/>
        </w:rPr>
        <w:t xml:space="preserve"> paragraph, </w:t>
      </w:r>
    </w:p>
    <w:p w:rsidR="00EE6060" w:rsidRPr="006437B5" w:rsidRDefault="00EE6060"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41"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as exemplified by the plot of 0.05 ML in Fig. 2(a)</w:t>
      </w:r>
      <w:r w:rsidRPr="006437B5">
        <w:rPr>
          <w:rFonts w:ascii="Arial" w:eastAsia="微软雅黑" w:hAnsi="Arial" w:cs="Arial"/>
          <w:kern w:val="0"/>
          <w:sz w:val="24"/>
          <w:szCs w:val="21"/>
        </w:rPr>
        <w:t xml:space="preserve">” is added. </w:t>
      </w:r>
    </w:p>
    <w:p w:rsidR="00EE6060" w:rsidRPr="006437B5" w:rsidRDefault="00EE6060"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42"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trapped by the surface impurities</w:t>
      </w:r>
      <w:r w:rsidRPr="006437B5">
        <w:rPr>
          <w:rFonts w:ascii="Arial" w:eastAsia="微软雅黑" w:hAnsi="Arial" w:cs="Arial"/>
          <w:kern w:val="0"/>
          <w:sz w:val="24"/>
          <w:szCs w:val="21"/>
        </w:rPr>
        <w:t>” is changed to “</w:t>
      </w:r>
      <w:r w:rsidRPr="006437B5">
        <w:rPr>
          <w:rFonts w:ascii="Times New Roman" w:eastAsia="微软雅黑" w:hAnsi="Times New Roman" w:cs="Times New Roman"/>
          <w:kern w:val="0"/>
          <w:sz w:val="24"/>
          <w:szCs w:val="21"/>
        </w:rPr>
        <w:t>trapped by the surface impurities for a small amount of K deposition</w:t>
      </w:r>
      <w:r w:rsidRPr="006437B5">
        <w:rPr>
          <w:rFonts w:ascii="Arial" w:eastAsia="微软雅黑" w:hAnsi="Arial" w:cs="Arial"/>
          <w:kern w:val="0"/>
          <w:sz w:val="24"/>
          <w:szCs w:val="21"/>
        </w:rPr>
        <w:t>”.</w:t>
      </w:r>
    </w:p>
    <w:p w:rsidR="00EE6060" w:rsidRPr="006437B5" w:rsidRDefault="00EE6060"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43"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 xml:space="preserve"> “</w:t>
      </w:r>
      <w:r w:rsidRPr="006437B5">
        <w:rPr>
          <w:rFonts w:ascii="Times New Roman" w:eastAsia="微软雅黑" w:hAnsi="Times New Roman" w:cs="Times New Roman"/>
          <w:kern w:val="0"/>
          <w:sz w:val="24"/>
          <w:szCs w:val="21"/>
        </w:rPr>
        <w:t>e.g., from 0.08 ML on in Fig. 2(a)</w:t>
      </w:r>
      <w:r w:rsidRPr="006437B5">
        <w:rPr>
          <w:rFonts w:ascii="Arial" w:eastAsia="微软雅黑" w:hAnsi="Arial" w:cs="Arial"/>
          <w:kern w:val="0"/>
          <w:sz w:val="24"/>
          <w:szCs w:val="21"/>
        </w:rPr>
        <w:t>” is added.</w:t>
      </w:r>
    </w:p>
    <w:p w:rsidR="00EE6060" w:rsidRPr="006437B5" w:rsidRDefault="00EE6060" w:rsidP="00EF2918">
      <w:pPr>
        <w:pStyle w:val="a6"/>
        <w:widowControl/>
        <w:numPr>
          <w:ilvl w:val="1"/>
          <w:numId w:val="1"/>
        </w:numPr>
        <w:shd w:val="clear" w:color="auto" w:fill="FFFFFF"/>
        <w:snapToGrid w:val="0"/>
        <w:spacing w:afterLines="50"/>
        <w:ind w:firstLineChars="0"/>
        <w:jc w:val="left"/>
        <w:rPr>
          <w:rFonts w:ascii="Arial" w:eastAsia="微软雅黑" w:hAnsi="Arial" w:cs="Arial"/>
          <w:kern w:val="0"/>
          <w:sz w:val="24"/>
          <w:szCs w:val="21"/>
        </w:rPr>
        <w:pPrChange w:id="544" w:author="LH" w:date="2019-10-01T00:21:00Z">
          <w:pPr>
            <w:pStyle w:val="a6"/>
            <w:widowControl/>
            <w:numPr>
              <w:ilvl w:val="1"/>
              <w:numId w:val="1"/>
            </w:numPr>
            <w:shd w:val="clear" w:color="auto" w:fill="FFFFFF"/>
            <w:snapToGrid w:val="0"/>
            <w:spacing w:afterLines="50"/>
            <w:ind w:left="840" w:firstLineChars="0" w:hanging="420"/>
            <w:jc w:val="left"/>
          </w:pPr>
        </w:pPrChange>
      </w:pPr>
      <w:r w:rsidRPr="006437B5">
        <w:rPr>
          <w:rFonts w:ascii="Arial" w:eastAsia="微软雅黑" w:hAnsi="Arial" w:cs="Arial"/>
          <w:kern w:val="0"/>
          <w:sz w:val="24"/>
          <w:szCs w:val="21"/>
        </w:rPr>
        <w:t>“</w:t>
      </w:r>
      <w:r w:rsidRPr="006437B5">
        <w:rPr>
          <w:rFonts w:ascii="Times New Roman" w:eastAsia="微软雅黑" w:hAnsi="Times New Roman" w:cs="Times New Roman"/>
          <w:kern w:val="0"/>
          <w:sz w:val="24"/>
          <w:szCs w:val="21"/>
        </w:rPr>
        <w:t>indicating that the K electrons dope the Mott insulator effectively. An important feature is that these additional excitations are close to the LHB</w:t>
      </w:r>
      <w:r w:rsidRPr="006437B5">
        <w:rPr>
          <w:rFonts w:ascii="Arial" w:eastAsia="微软雅黑" w:hAnsi="Arial" w:cs="Arial"/>
          <w:kern w:val="0"/>
          <w:sz w:val="24"/>
          <w:szCs w:val="21"/>
        </w:rPr>
        <w:t>” is added</w:t>
      </w:r>
      <w:r w:rsidR="008E1409" w:rsidRPr="006437B5">
        <w:rPr>
          <w:rFonts w:ascii="Arial" w:eastAsia="微软雅黑" w:hAnsi="Arial" w:cs="Arial"/>
          <w:kern w:val="0"/>
          <w:sz w:val="24"/>
          <w:szCs w:val="21"/>
        </w:rPr>
        <w:t>.</w:t>
      </w:r>
    </w:p>
    <w:p w:rsidR="008E1409" w:rsidRPr="006437B5" w:rsidRDefault="008E1409"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45"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Page 4, right column, the paragraph of “</w:t>
      </w:r>
      <w:r w:rsidRPr="006437B5">
        <w:rPr>
          <w:rFonts w:ascii="Times New Roman" w:eastAsia="微软雅黑" w:hAnsi="Times New Roman" w:cs="Times New Roman"/>
          <w:i/>
          <w:kern w:val="0"/>
          <w:sz w:val="24"/>
          <w:szCs w:val="21"/>
        </w:rPr>
        <w:t>Note added.</w:t>
      </w:r>
      <w:r w:rsidRPr="006437B5">
        <w:rPr>
          <w:rFonts w:ascii="Times New Roman" w:eastAsia="微软雅黑" w:hAnsi="Times New Roman" w:cs="Times New Roman"/>
          <w:kern w:val="0"/>
          <w:sz w:val="24"/>
          <w:szCs w:val="21"/>
        </w:rPr>
        <w:t xml:space="preserve">—This work is premised on </w:t>
      </w:r>
      <w:r w:rsidR="00DF2726" w:rsidRPr="006437B5">
        <w:rPr>
          <w:rFonts w:ascii="Times New Roman" w:eastAsia="微软雅黑" w:hAnsi="Times New Roman" w:cs="Times New Roman"/>
          <w:kern w:val="0"/>
          <w:sz w:val="24"/>
          <w:szCs w:val="21"/>
        </w:rPr>
        <w:t>the assumption that the insulating state</w:t>
      </w:r>
      <w:r w:rsidRPr="006437B5">
        <w:rPr>
          <w:rFonts w:ascii="Times New Roman" w:eastAsia="微软雅黑" w:hAnsi="Times New Roman" w:cs="Times New Roman"/>
          <w:kern w:val="0"/>
          <w:sz w:val="24"/>
          <w:szCs w:val="21"/>
        </w:rPr>
        <w:t>…</w:t>
      </w:r>
      <w:r w:rsidR="00DF2726" w:rsidRPr="006437B5">
        <w:rPr>
          <w:rFonts w:ascii="Times New Roman" w:eastAsia="微软雅黑" w:hAnsi="Times New Roman" w:cs="Times New Roman"/>
          <w:kern w:val="0"/>
          <w:sz w:val="24"/>
          <w:szCs w:val="21"/>
        </w:rPr>
        <w:t xml:space="preserve">stacking order changes because of </w:t>
      </w:r>
      <w:r w:rsidRPr="006437B5">
        <w:rPr>
          <w:rFonts w:ascii="Times New Roman" w:eastAsia="微软雅黑" w:hAnsi="Times New Roman" w:cs="Times New Roman"/>
          <w:kern w:val="0"/>
          <w:sz w:val="24"/>
          <w:szCs w:val="21"/>
        </w:rPr>
        <w:t>the strong interlayer coupling [44]</w:t>
      </w:r>
      <w:r w:rsidRPr="006437B5">
        <w:rPr>
          <w:rFonts w:ascii="Arial" w:eastAsia="微软雅黑" w:hAnsi="Arial" w:cs="Arial"/>
          <w:kern w:val="0"/>
          <w:sz w:val="24"/>
          <w:szCs w:val="21"/>
        </w:rPr>
        <w:t xml:space="preserve">” is </w:t>
      </w:r>
      <w:r w:rsidR="00E60FC5" w:rsidRPr="006437B5">
        <w:rPr>
          <w:rFonts w:ascii="Arial" w:eastAsia="微软雅黑" w:hAnsi="Arial" w:cs="Arial"/>
          <w:kern w:val="0"/>
          <w:sz w:val="24"/>
          <w:szCs w:val="21"/>
        </w:rPr>
        <w:t>added</w:t>
      </w:r>
      <w:r w:rsidRPr="006437B5">
        <w:rPr>
          <w:rFonts w:ascii="Arial" w:eastAsia="微软雅黑" w:hAnsi="Arial" w:cs="Arial"/>
          <w:kern w:val="0"/>
          <w:sz w:val="24"/>
          <w:szCs w:val="21"/>
        </w:rPr>
        <w:t>.</w:t>
      </w:r>
    </w:p>
    <w:p w:rsidR="008E1409" w:rsidRPr="006437B5" w:rsidRDefault="008E1409" w:rsidP="00EF2918">
      <w:pPr>
        <w:pStyle w:val="a6"/>
        <w:widowControl/>
        <w:numPr>
          <w:ilvl w:val="0"/>
          <w:numId w:val="1"/>
        </w:numPr>
        <w:shd w:val="clear" w:color="auto" w:fill="FFFFFF"/>
        <w:snapToGrid w:val="0"/>
        <w:spacing w:afterLines="50"/>
        <w:ind w:firstLineChars="0"/>
        <w:jc w:val="left"/>
        <w:rPr>
          <w:rFonts w:ascii="Arial" w:eastAsia="微软雅黑" w:hAnsi="Arial" w:cs="Arial"/>
          <w:kern w:val="0"/>
          <w:sz w:val="24"/>
          <w:szCs w:val="21"/>
        </w:rPr>
        <w:pPrChange w:id="546"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 xml:space="preserve">Figure 2(a) is </w:t>
      </w:r>
      <w:r w:rsidR="002E172A" w:rsidRPr="006437B5">
        <w:rPr>
          <w:rFonts w:ascii="Arial" w:eastAsia="微软雅黑" w:hAnsi="Arial" w:cs="Arial"/>
          <w:kern w:val="0"/>
          <w:sz w:val="24"/>
          <w:szCs w:val="21"/>
        </w:rPr>
        <w:t>updated</w:t>
      </w:r>
      <w:r w:rsidRPr="006437B5">
        <w:rPr>
          <w:rFonts w:ascii="Arial" w:eastAsia="微软雅黑" w:hAnsi="Arial" w:cs="Arial"/>
          <w:kern w:val="0"/>
          <w:sz w:val="24"/>
          <w:szCs w:val="21"/>
        </w:rPr>
        <w:t xml:space="preserve"> with the abscissa scale from -0.8V to +0.5V.</w:t>
      </w:r>
      <w:r w:rsidR="00EB7745">
        <w:rPr>
          <w:rFonts w:ascii="Arial" w:eastAsia="微软雅黑" w:hAnsi="Arial" w:cs="Arial"/>
          <w:kern w:val="0"/>
          <w:sz w:val="24"/>
          <w:szCs w:val="21"/>
        </w:rPr>
        <w:t xml:space="preserve"> In th the new plot for 0.32 ML, the CDW gap can be clearly identified.</w:t>
      </w:r>
    </w:p>
    <w:p w:rsidR="00840CFC" w:rsidRPr="006437B5" w:rsidRDefault="008E1409" w:rsidP="00EF2918">
      <w:pPr>
        <w:pStyle w:val="a6"/>
        <w:widowControl/>
        <w:numPr>
          <w:ilvl w:val="0"/>
          <w:numId w:val="1"/>
        </w:numPr>
        <w:shd w:val="clear" w:color="auto" w:fill="FFFFFF"/>
        <w:snapToGrid w:val="0"/>
        <w:spacing w:afterLines="50"/>
        <w:ind w:firstLineChars="0"/>
        <w:jc w:val="left"/>
        <w:rPr>
          <w:rFonts w:ascii="Arial" w:hAnsi="Arial" w:cs="Arial"/>
          <w:sz w:val="24"/>
        </w:rPr>
        <w:pPrChange w:id="547" w:author="LH" w:date="2019-10-01T00:21:00Z">
          <w:pPr>
            <w:pStyle w:val="a6"/>
            <w:widowControl/>
            <w:numPr>
              <w:numId w:val="1"/>
            </w:numPr>
            <w:shd w:val="clear" w:color="auto" w:fill="FFFFFF"/>
            <w:snapToGrid w:val="0"/>
            <w:spacing w:afterLines="50"/>
            <w:ind w:left="360" w:firstLineChars="0" w:hanging="360"/>
            <w:jc w:val="left"/>
          </w:pPr>
        </w:pPrChange>
      </w:pPr>
      <w:r w:rsidRPr="006437B5">
        <w:rPr>
          <w:rFonts w:ascii="Arial" w:eastAsia="微软雅黑" w:hAnsi="Arial" w:cs="Arial"/>
          <w:kern w:val="0"/>
          <w:sz w:val="24"/>
          <w:szCs w:val="21"/>
        </w:rPr>
        <w:t xml:space="preserve">The subtitle for each figure is removed from the </w:t>
      </w:r>
      <w:r w:rsidR="00E60FC5" w:rsidRPr="006437B5">
        <w:rPr>
          <w:rFonts w:ascii="Arial" w:eastAsia="微软雅黑" w:hAnsi="Arial" w:cs="Arial"/>
          <w:kern w:val="0"/>
          <w:sz w:val="24"/>
          <w:szCs w:val="21"/>
        </w:rPr>
        <w:t xml:space="preserve">figure </w:t>
      </w:r>
      <w:r w:rsidRPr="006437B5">
        <w:rPr>
          <w:rFonts w:ascii="Arial" w:eastAsia="微软雅黑" w:hAnsi="Arial" w:cs="Arial"/>
          <w:kern w:val="0"/>
          <w:sz w:val="24"/>
          <w:szCs w:val="21"/>
        </w:rPr>
        <w:t xml:space="preserve">caption </w:t>
      </w:r>
      <w:r w:rsidR="00E60FC5" w:rsidRPr="006437B5">
        <w:rPr>
          <w:rFonts w:ascii="Arial" w:eastAsia="微软雅黑" w:hAnsi="Arial" w:cs="Arial"/>
          <w:kern w:val="0"/>
          <w:sz w:val="24"/>
          <w:szCs w:val="21"/>
        </w:rPr>
        <w:t>considering</w:t>
      </w:r>
      <w:r w:rsidRPr="006437B5">
        <w:rPr>
          <w:rFonts w:ascii="Arial" w:eastAsia="微软雅黑" w:hAnsi="Arial" w:cs="Arial"/>
          <w:kern w:val="0"/>
          <w:sz w:val="24"/>
          <w:szCs w:val="21"/>
        </w:rPr>
        <w:t xml:space="preserve"> the </w:t>
      </w:r>
      <w:r w:rsidR="00E60FC5" w:rsidRPr="006437B5">
        <w:rPr>
          <w:rFonts w:ascii="Arial" w:eastAsia="微软雅黑" w:hAnsi="Arial" w:cs="Arial"/>
          <w:kern w:val="0"/>
          <w:sz w:val="24"/>
          <w:szCs w:val="21"/>
        </w:rPr>
        <w:t xml:space="preserve">word </w:t>
      </w:r>
      <w:r w:rsidRPr="006437B5">
        <w:rPr>
          <w:rFonts w:ascii="Arial" w:eastAsia="微软雅黑" w:hAnsi="Arial" w:cs="Arial"/>
          <w:kern w:val="0"/>
          <w:sz w:val="24"/>
          <w:szCs w:val="21"/>
        </w:rPr>
        <w:t>length issue.</w:t>
      </w:r>
    </w:p>
    <w:p w:rsidR="008E1409" w:rsidRPr="008E1409" w:rsidRDefault="008E1409" w:rsidP="00A9121F">
      <w:pPr>
        <w:pStyle w:val="a6"/>
        <w:widowControl/>
        <w:shd w:val="clear" w:color="auto" w:fill="FFFFFF"/>
        <w:snapToGrid w:val="0"/>
        <w:spacing w:afterLines="50"/>
        <w:ind w:left="360" w:firstLineChars="0" w:firstLine="0"/>
        <w:jc w:val="left"/>
        <w:rPr>
          <w:rFonts w:ascii="Times New Roman" w:hAnsi="Times New Roman" w:cs="Times New Roman"/>
          <w:sz w:val="24"/>
        </w:rPr>
        <w:pPrChange w:id="548" w:author="LH" w:date="2019-10-01T00:38:00Z">
          <w:pPr>
            <w:pStyle w:val="a6"/>
            <w:widowControl/>
            <w:shd w:val="clear" w:color="auto" w:fill="FFFFFF"/>
            <w:snapToGrid w:val="0"/>
            <w:spacing w:afterLines="50"/>
            <w:ind w:left="360" w:firstLineChars="0" w:firstLine="0"/>
            <w:jc w:val="left"/>
          </w:pPr>
        </w:pPrChange>
      </w:pPr>
    </w:p>
    <w:sectPr w:rsidR="008E1409" w:rsidRPr="008E1409" w:rsidSect="00E141B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669" w:rsidRDefault="00C41669" w:rsidP="00092D78">
      <w:r>
        <w:separator/>
      </w:r>
    </w:p>
  </w:endnote>
  <w:endnote w:type="continuationSeparator" w:id="1">
    <w:p w:rsidR="00C41669" w:rsidRDefault="00C41669" w:rsidP="00092D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854594"/>
      <w:docPartObj>
        <w:docPartGallery w:val="Page Numbers (Bottom of Page)"/>
        <w:docPartUnique/>
      </w:docPartObj>
    </w:sdtPr>
    <w:sdtContent>
      <w:p w:rsidR="003723F7" w:rsidRDefault="00E441E5">
        <w:pPr>
          <w:pStyle w:val="a5"/>
          <w:jc w:val="center"/>
        </w:pPr>
        <w:r>
          <w:fldChar w:fldCharType="begin"/>
        </w:r>
        <w:r w:rsidR="003723F7">
          <w:instrText>PAGE   \* MERGEFORMAT</w:instrText>
        </w:r>
        <w:r>
          <w:fldChar w:fldCharType="separate"/>
        </w:r>
        <w:r w:rsidR="00C41669" w:rsidRPr="00C41669">
          <w:rPr>
            <w:noProof/>
            <w:lang w:val="zh-CN"/>
          </w:rPr>
          <w:t>1</w:t>
        </w:r>
        <w:r>
          <w:fldChar w:fldCharType="end"/>
        </w:r>
      </w:p>
    </w:sdtContent>
  </w:sdt>
  <w:p w:rsidR="003723F7" w:rsidRDefault="003723F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669" w:rsidRDefault="00C41669" w:rsidP="00092D78">
      <w:r>
        <w:separator/>
      </w:r>
    </w:p>
  </w:footnote>
  <w:footnote w:type="continuationSeparator" w:id="1">
    <w:p w:rsidR="00C41669" w:rsidRDefault="00C41669" w:rsidP="00092D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F62A6"/>
    <w:multiLevelType w:val="hybridMultilevel"/>
    <w:tmpl w:val="5D08618E"/>
    <w:lvl w:ilvl="0" w:tplc="76C855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trackRevisions/>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46E4"/>
    <w:rsid w:val="00002F19"/>
    <w:rsid w:val="00003D00"/>
    <w:rsid w:val="000104CF"/>
    <w:rsid w:val="00013C06"/>
    <w:rsid w:val="000261C6"/>
    <w:rsid w:val="00032D29"/>
    <w:rsid w:val="00037F52"/>
    <w:rsid w:val="00042FF5"/>
    <w:rsid w:val="00052F08"/>
    <w:rsid w:val="000636EF"/>
    <w:rsid w:val="000705AE"/>
    <w:rsid w:val="00070BE8"/>
    <w:rsid w:val="000718AB"/>
    <w:rsid w:val="00092D78"/>
    <w:rsid w:val="000954DD"/>
    <w:rsid w:val="00095D40"/>
    <w:rsid w:val="000A582C"/>
    <w:rsid w:val="000B7899"/>
    <w:rsid w:val="000C2B66"/>
    <w:rsid w:val="000D30E6"/>
    <w:rsid w:val="000D3604"/>
    <w:rsid w:val="000D6DD2"/>
    <w:rsid w:val="000F073D"/>
    <w:rsid w:val="000F1F52"/>
    <w:rsid w:val="000F4804"/>
    <w:rsid w:val="00105571"/>
    <w:rsid w:val="00113F41"/>
    <w:rsid w:val="00126194"/>
    <w:rsid w:val="00127DFF"/>
    <w:rsid w:val="001366B6"/>
    <w:rsid w:val="00140037"/>
    <w:rsid w:val="001400F8"/>
    <w:rsid w:val="00151023"/>
    <w:rsid w:val="00156F90"/>
    <w:rsid w:val="00172B0B"/>
    <w:rsid w:val="00177CCD"/>
    <w:rsid w:val="00185E72"/>
    <w:rsid w:val="00190F4F"/>
    <w:rsid w:val="00197880"/>
    <w:rsid w:val="001D2FE1"/>
    <w:rsid w:val="00202B97"/>
    <w:rsid w:val="00223AC0"/>
    <w:rsid w:val="00224EA0"/>
    <w:rsid w:val="002309FC"/>
    <w:rsid w:val="00230D25"/>
    <w:rsid w:val="002347DD"/>
    <w:rsid w:val="0024282A"/>
    <w:rsid w:val="00245548"/>
    <w:rsid w:val="0024630B"/>
    <w:rsid w:val="00247633"/>
    <w:rsid w:val="0026670B"/>
    <w:rsid w:val="00280501"/>
    <w:rsid w:val="002851A2"/>
    <w:rsid w:val="00294F1B"/>
    <w:rsid w:val="002A3104"/>
    <w:rsid w:val="002C246A"/>
    <w:rsid w:val="002E172A"/>
    <w:rsid w:val="00301C7A"/>
    <w:rsid w:val="00310169"/>
    <w:rsid w:val="00312837"/>
    <w:rsid w:val="00341C60"/>
    <w:rsid w:val="00345893"/>
    <w:rsid w:val="00346C7E"/>
    <w:rsid w:val="003473E1"/>
    <w:rsid w:val="00351DBB"/>
    <w:rsid w:val="003612AA"/>
    <w:rsid w:val="00370975"/>
    <w:rsid w:val="003723F7"/>
    <w:rsid w:val="00385E73"/>
    <w:rsid w:val="003A23EC"/>
    <w:rsid w:val="003A2864"/>
    <w:rsid w:val="003B72ED"/>
    <w:rsid w:val="003D4541"/>
    <w:rsid w:val="003E6457"/>
    <w:rsid w:val="003F3912"/>
    <w:rsid w:val="003F3913"/>
    <w:rsid w:val="003F4116"/>
    <w:rsid w:val="003F53C9"/>
    <w:rsid w:val="00406137"/>
    <w:rsid w:val="00407BC5"/>
    <w:rsid w:val="00422713"/>
    <w:rsid w:val="004270EF"/>
    <w:rsid w:val="00434368"/>
    <w:rsid w:val="0043453F"/>
    <w:rsid w:val="00435A53"/>
    <w:rsid w:val="00446988"/>
    <w:rsid w:val="00457ED6"/>
    <w:rsid w:val="004679DC"/>
    <w:rsid w:val="00470C0F"/>
    <w:rsid w:val="0047724E"/>
    <w:rsid w:val="004865D4"/>
    <w:rsid w:val="00490C72"/>
    <w:rsid w:val="004A2541"/>
    <w:rsid w:val="004B7936"/>
    <w:rsid w:val="004C451E"/>
    <w:rsid w:val="004D6F9D"/>
    <w:rsid w:val="004F133B"/>
    <w:rsid w:val="004F5DFF"/>
    <w:rsid w:val="00503A6E"/>
    <w:rsid w:val="00532183"/>
    <w:rsid w:val="00547B79"/>
    <w:rsid w:val="0055378C"/>
    <w:rsid w:val="005733E5"/>
    <w:rsid w:val="00584C56"/>
    <w:rsid w:val="00590C14"/>
    <w:rsid w:val="005C0C91"/>
    <w:rsid w:val="005C13F3"/>
    <w:rsid w:val="005D4701"/>
    <w:rsid w:val="005D7445"/>
    <w:rsid w:val="005E2B0B"/>
    <w:rsid w:val="005E49EC"/>
    <w:rsid w:val="00610FFF"/>
    <w:rsid w:val="0062242C"/>
    <w:rsid w:val="00624B81"/>
    <w:rsid w:val="006334D2"/>
    <w:rsid w:val="006339BA"/>
    <w:rsid w:val="006437B5"/>
    <w:rsid w:val="0067123D"/>
    <w:rsid w:val="00675D2F"/>
    <w:rsid w:val="00694810"/>
    <w:rsid w:val="0069729D"/>
    <w:rsid w:val="006B0BB7"/>
    <w:rsid w:val="006B3201"/>
    <w:rsid w:val="006B7722"/>
    <w:rsid w:val="006D447F"/>
    <w:rsid w:val="007144DA"/>
    <w:rsid w:val="007302C8"/>
    <w:rsid w:val="00734AC0"/>
    <w:rsid w:val="007611F1"/>
    <w:rsid w:val="007927B1"/>
    <w:rsid w:val="007B027F"/>
    <w:rsid w:val="007B2FE0"/>
    <w:rsid w:val="007B62FA"/>
    <w:rsid w:val="007B7ADB"/>
    <w:rsid w:val="007C261C"/>
    <w:rsid w:val="007C2F54"/>
    <w:rsid w:val="007C3835"/>
    <w:rsid w:val="007D21D7"/>
    <w:rsid w:val="007D3B41"/>
    <w:rsid w:val="007D42C4"/>
    <w:rsid w:val="007D6659"/>
    <w:rsid w:val="007E00A9"/>
    <w:rsid w:val="007E1301"/>
    <w:rsid w:val="007E2001"/>
    <w:rsid w:val="007F787A"/>
    <w:rsid w:val="00817A79"/>
    <w:rsid w:val="00833C9C"/>
    <w:rsid w:val="00836857"/>
    <w:rsid w:val="00840CFC"/>
    <w:rsid w:val="008444A8"/>
    <w:rsid w:val="00855F42"/>
    <w:rsid w:val="00872328"/>
    <w:rsid w:val="00873127"/>
    <w:rsid w:val="008752D9"/>
    <w:rsid w:val="008831D2"/>
    <w:rsid w:val="0088786C"/>
    <w:rsid w:val="008878B4"/>
    <w:rsid w:val="008A0459"/>
    <w:rsid w:val="008A4079"/>
    <w:rsid w:val="008B0150"/>
    <w:rsid w:val="008B1B89"/>
    <w:rsid w:val="008C30A5"/>
    <w:rsid w:val="008D1B38"/>
    <w:rsid w:val="008E0C3F"/>
    <w:rsid w:val="008E1409"/>
    <w:rsid w:val="008E7E82"/>
    <w:rsid w:val="0090344D"/>
    <w:rsid w:val="009054B0"/>
    <w:rsid w:val="009155A0"/>
    <w:rsid w:val="00915D68"/>
    <w:rsid w:val="00917066"/>
    <w:rsid w:val="00917B81"/>
    <w:rsid w:val="00932E1C"/>
    <w:rsid w:val="00963BC8"/>
    <w:rsid w:val="00970723"/>
    <w:rsid w:val="0097487E"/>
    <w:rsid w:val="0098223D"/>
    <w:rsid w:val="00990D9E"/>
    <w:rsid w:val="00992381"/>
    <w:rsid w:val="00993827"/>
    <w:rsid w:val="009A186C"/>
    <w:rsid w:val="009A2823"/>
    <w:rsid w:val="009A402E"/>
    <w:rsid w:val="009A4A87"/>
    <w:rsid w:val="009C3584"/>
    <w:rsid w:val="009C3B5F"/>
    <w:rsid w:val="009C412F"/>
    <w:rsid w:val="009C485C"/>
    <w:rsid w:val="009E7EF1"/>
    <w:rsid w:val="00A0154A"/>
    <w:rsid w:val="00A016E9"/>
    <w:rsid w:val="00A01CCA"/>
    <w:rsid w:val="00A07B32"/>
    <w:rsid w:val="00A15707"/>
    <w:rsid w:val="00A30439"/>
    <w:rsid w:val="00A3503B"/>
    <w:rsid w:val="00A40D5D"/>
    <w:rsid w:val="00A462C6"/>
    <w:rsid w:val="00A53AAA"/>
    <w:rsid w:val="00A56040"/>
    <w:rsid w:val="00A7221B"/>
    <w:rsid w:val="00A9121F"/>
    <w:rsid w:val="00A97A9B"/>
    <w:rsid w:val="00AB2C6F"/>
    <w:rsid w:val="00AC2C5E"/>
    <w:rsid w:val="00AD1D6B"/>
    <w:rsid w:val="00AE74B8"/>
    <w:rsid w:val="00AF740A"/>
    <w:rsid w:val="00B0609F"/>
    <w:rsid w:val="00B25FC3"/>
    <w:rsid w:val="00B367AF"/>
    <w:rsid w:val="00B41A94"/>
    <w:rsid w:val="00B478E1"/>
    <w:rsid w:val="00B604D1"/>
    <w:rsid w:val="00B72E02"/>
    <w:rsid w:val="00B946D7"/>
    <w:rsid w:val="00BA5F24"/>
    <w:rsid w:val="00BB193E"/>
    <w:rsid w:val="00BC15F5"/>
    <w:rsid w:val="00BC5F1E"/>
    <w:rsid w:val="00BC6E02"/>
    <w:rsid w:val="00BD209D"/>
    <w:rsid w:val="00BF1EE2"/>
    <w:rsid w:val="00BF6801"/>
    <w:rsid w:val="00C04897"/>
    <w:rsid w:val="00C0489E"/>
    <w:rsid w:val="00C1124A"/>
    <w:rsid w:val="00C15281"/>
    <w:rsid w:val="00C207F4"/>
    <w:rsid w:val="00C238AB"/>
    <w:rsid w:val="00C243AF"/>
    <w:rsid w:val="00C277B3"/>
    <w:rsid w:val="00C41669"/>
    <w:rsid w:val="00C43B34"/>
    <w:rsid w:val="00C454C1"/>
    <w:rsid w:val="00C472D2"/>
    <w:rsid w:val="00C60BAB"/>
    <w:rsid w:val="00C70E1B"/>
    <w:rsid w:val="00C915E0"/>
    <w:rsid w:val="00C93ABA"/>
    <w:rsid w:val="00CA797C"/>
    <w:rsid w:val="00CB3CCF"/>
    <w:rsid w:val="00CB443D"/>
    <w:rsid w:val="00CD06C9"/>
    <w:rsid w:val="00CE127B"/>
    <w:rsid w:val="00CF58D4"/>
    <w:rsid w:val="00D26D32"/>
    <w:rsid w:val="00D31A81"/>
    <w:rsid w:val="00D467A4"/>
    <w:rsid w:val="00D55D5E"/>
    <w:rsid w:val="00D73D5D"/>
    <w:rsid w:val="00D744D7"/>
    <w:rsid w:val="00D77DF2"/>
    <w:rsid w:val="00D81047"/>
    <w:rsid w:val="00D950AB"/>
    <w:rsid w:val="00DA0E13"/>
    <w:rsid w:val="00DA3FB9"/>
    <w:rsid w:val="00DA43A2"/>
    <w:rsid w:val="00DB0440"/>
    <w:rsid w:val="00DB7DC3"/>
    <w:rsid w:val="00DC01CA"/>
    <w:rsid w:val="00DC3416"/>
    <w:rsid w:val="00DD64F4"/>
    <w:rsid w:val="00DE24A3"/>
    <w:rsid w:val="00DF05BD"/>
    <w:rsid w:val="00DF2726"/>
    <w:rsid w:val="00DF6BA0"/>
    <w:rsid w:val="00DF742C"/>
    <w:rsid w:val="00E141B4"/>
    <w:rsid w:val="00E20D7E"/>
    <w:rsid w:val="00E21C63"/>
    <w:rsid w:val="00E258A7"/>
    <w:rsid w:val="00E31AD2"/>
    <w:rsid w:val="00E3527A"/>
    <w:rsid w:val="00E441E5"/>
    <w:rsid w:val="00E50876"/>
    <w:rsid w:val="00E60FC5"/>
    <w:rsid w:val="00E61A1E"/>
    <w:rsid w:val="00E74D6F"/>
    <w:rsid w:val="00E80E09"/>
    <w:rsid w:val="00E81B49"/>
    <w:rsid w:val="00E86957"/>
    <w:rsid w:val="00E92AC5"/>
    <w:rsid w:val="00EB17BB"/>
    <w:rsid w:val="00EB7745"/>
    <w:rsid w:val="00ED3AD9"/>
    <w:rsid w:val="00EE1B39"/>
    <w:rsid w:val="00EE6060"/>
    <w:rsid w:val="00EE7E58"/>
    <w:rsid w:val="00EF2918"/>
    <w:rsid w:val="00EF5ACE"/>
    <w:rsid w:val="00F00B94"/>
    <w:rsid w:val="00F036D7"/>
    <w:rsid w:val="00F12B7A"/>
    <w:rsid w:val="00F42E95"/>
    <w:rsid w:val="00F43117"/>
    <w:rsid w:val="00F53252"/>
    <w:rsid w:val="00F547D7"/>
    <w:rsid w:val="00F561C7"/>
    <w:rsid w:val="00F56F5B"/>
    <w:rsid w:val="00F63861"/>
    <w:rsid w:val="00F719B2"/>
    <w:rsid w:val="00F74ACB"/>
    <w:rsid w:val="00F95236"/>
    <w:rsid w:val="00F956CB"/>
    <w:rsid w:val="00F95E44"/>
    <w:rsid w:val="00F960C0"/>
    <w:rsid w:val="00F970A7"/>
    <w:rsid w:val="00FA07E4"/>
    <w:rsid w:val="00FA46E4"/>
    <w:rsid w:val="00FA7A73"/>
    <w:rsid w:val="00FB3E45"/>
    <w:rsid w:val="00FB4124"/>
    <w:rsid w:val="00FB520E"/>
    <w:rsid w:val="00FC10E4"/>
    <w:rsid w:val="00FC1CBE"/>
    <w:rsid w:val="00FC4DE5"/>
    <w:rsid w:val="00FF2C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1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73E1"/>
    <w:rPr>
      <w:sz w:val="18"/>
      <w:szCs w:val="18"/>
    </w:rPr>
  </w:style>
  <w:style w:type="character" w:customStyle="1" w:styleId="Char">
    <w:name w:val="批注框文本 Char"/>
    <w:basedOn w:val="a0"/>
    <w:link w:val="a3"/>
    <w:uiPriority w:val="99"/>
    <w:semiHidden/>
    <w:rsid w:val="003473E1"/>
    <w:rPr>
      <w:sz w:val="18"/>
      <w:szCs w:val="18"/>
    </w:rPr>
  </w:style>
  <w:style w:type="paragraph" w:styleId="a4">
    <w:name w:val="header"/>
    <w:basedOn w:val="a"/>
    <w:link w:val="Char0"/>
    <w:uiPriority w:val="99"/>
    <w:unhideWhenUsed/>
    <w:rsid w:val="00092D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92D78"/>
    <w:rPr>
      <w:sz w:val="18"/>
      <w:szCs w:val="18"/>
    </w:rPr>
  </w:style>
  <w:style w:type="paragraph" w:styleId="a5">
    <w:name w:val="footer"/>
    <w:basedOn w:val="a"/>
    <w:link w:val="Char1"/>
    <w:uiPriority w:val="99"/>
    <w:unhideWhenUsed/>
    <w:rsid w:val="00092D78"/>
    <w:pPr>
      <w:tabs>
        <w:tab w:val="center" w:pos="4153"/>
        <w:tab w:val="right" w:pos="8306"/>
      </w:tabs>
      <w:snapToGrid w:val="0"/>
      <w:jc w:val="left"/>
    </w:pPr>
    <w:rPr>
      <w:sz w:val="18"/>
      <w:szCs w:val="18"/>
    </w:rPr>
  </w:style>
  <w:style w:type="character" w:customStyle="1" w:styleId="Char1">
    <w:name w:val="页脚 Char"/>
    <w:basedOn w:val="a0"/>
    <w:link w:val="a5"/>
    <w:uiPriority w:val="99"/>
    <w:rsid w:val="00092D78"/>
    <w:rPr>
      <w:sz w:val="18"/>
      <w:szCs w:val="18"/>
    </w:rPr>
  </w:style>
  <w:style w:type="paragraph" w:styleId="a6">
    <w:name w:val="List Paragraph"/>
    <w:basedOn w:val="a"/>
    <w:uiPriority w:val="34"/>
    <w:qFormat/>
    <w:rsid w:val="00E86957"/>
    <w:pPr>
      <w:ind w:firstLineChars="200" w:firstLine="420"/>
    </w:pPr>
  </w:style>
</w:styles>
</file>

<file path=word/webSettings.xml><?xml version="1.0" encoding="utf-8"?>
<w:webSettings xmlns:r="http://schemas.openxmlformats.org/officeDocument/2006/relationships" xmlns:w="http://schemas.openxmlformats.org/wordprocessingml/2006/main">
  <w:divs>
    <w:div w:id="1197238607">
      <w:bodyDiv w:val="1"/>
      <w:marLeft w:val="0"/>
      <w:marRight w:val="0"/>
      <w:marTop w:val="0"/>
      <w:marBottom w:val="0"/>
      <w:divBdr>
        <w:top w:val="none" w:sz="0" w:space="0" w:color="auto"/>
        <w:left w:val="none" w:sz="0" w:space="0" w:color="auto"/>
        <w:bottom w:val="none" w:sz="0" w:space="0" w:color="auto"/>
        <w:right w:val="none" w:sz="0" w:space="0" w:color="auto"/>
      </w:divBdr>
      <w:divsChild>
        <w:div w:id="22483481">
          <w:marLeft w:val="0"/>
          <w:marRight w:val="0"/>
          <w:marTop w:val="0"/>
          <w:marBottom w:val="0"/>
          <w:divBdr>
            <w:top w:val="none" w:sz="0" w:space="0" w:color="auto"/>
            <w:left w:val="none" w:sz="0" w:space="0" w:color="auto"/>
            <w:bottom w:val="none" w:sz="0" w:space="0" w:color="auto"/>
            <w:right w:val="none" w:sz="0" w:space="0" w:color="auto"/>
          </w:divBdr>
        </w:div>
        <w:div w:id="54547454">
          <w:marLeft w:val="0"/>
          <w:marRight w:val="0"/>
          <w:marTop w:val="0"/>
          <w:marBottom w:val="0"/>
          <w:divBdr>
            <w:top w:val="none" w:sz="0" w:space="0" w:color="auto"/>
            <w:left w:val="none" w:sz="0" w:space="0" w:color="auto"/>
            <w:bottom w:val="none" w:sz="0" w:space="0" w:color="auto"/>
            <w:right w:val="none" w:sz="0" w:space="0" w:color="auto"/>
          </w:divBdr>
        </w:div>
        <w:div w:id="58138726">
          <w:marLeft w:val="0"/>
          <w:marRight w:val="0"/>
          <w:marTop w:val="0"/>
          <w:marBottom w:val="0"/>
          <w:divBdr>
            <w:top w:val="none" w:sz="0" w:space="0" w:color="auto"/>
            <w:left w:val="none" w:sz="0" w:space="0" w:color="auto"/>
            <w:bottom w:val="none" w:sz="0" w:space="0" w:color="auto"/>
            <w:right w:val="none" w:sz="0" w:space="0" w:color="auto"/>
          </w:divBdr>
        </w:div>
        <w:div w:id="79716499">
          <w:marLeft w:val="0"/>
          <w:marRight w:val="0"/>
          <w:marTop w:val="0"/>
          <w:marBottom w:val="0"/>
          <w:divBdr>
            <w:top w:val="none" w:sz="0" w:space="0" w:color="auto"/>
            <w:left w:val="none" w:sz="0" w:space="0" w:color="auto"/>
            <w:bottom w:val="none" w:sz="0" w:space="0" w:color="auto"/>
            <w:right w:val="none" w:sz="0" w:space="0" w:color="auto"/>
          </w:divBdr>
        </w:div>
        <w:div w:id="85928536">
          <w:marLeft w:val="0"/>
          <w:marRight w:val="0"/>
          <w:marTop w:val="0"/>
          <w:marBottom w:val="0"/>
          <w:divBdr>
            <w:top w:val="none" w:sz="0" w:space="0" w:color="auto"/>
            <w:left w:val="none" w:sz="0" w:space="0" w:color="auto"/>
            <w:bottom w:val="none" w:sz="0" w:space="0" w:color="auto"/>
            <w:right w:val="none" w:sz="0" w:space="0" w:color="auto"/>
          </w:divBdr>
        </w:div>
        <w:div w:id="90396212">
          <w:marLeft w:val="0"/>
          <w:marRight w:val="0"/>
          <w:marTop w:val="0"/>
          <w:marBottom w:val="0"/>
          <w:divBdr>
            <w:top w:val="none" w:sz="0" w:space="0" w:color="auto"/>
            <w:left w:val="none" w:sz="0" w:space="0" w:color="auto"/>
            <w:bottom w:val="none" w:sz="0" w:space="0" w:color="auto"/>
            <w:right w:val="none" w:sz="0" w:space="0" w:color="auto"/>
          </w:divBdr>
        </w:div>
        <w:div w:id="93088914">
          <w:marLeft w:val="0"/>
          <w:marRight w:val="0"/>
          <w:marTop w:val="0"/>
          <w:marBottom w:val="0"/>
          <w:divBdr>
            <w:top w:val="none" w:sz="0" w:space="0" w:color="auto"/>
            <w:left w:val="none" w:sz="0" w:space="0" w:color="auto"/>
            <w:bottom w:val="none" w:sz="0" w:space="0" w:color="auto"/>
            <w:right w:val="none" w:sz="0" w:space="0" w:color="auto"/>
          </w:divBdr>
        </w:div>
        <w:div w:id="111747839">
          <w:marLeft w:val="0"/>
          <w:marRight w:val="0"/>
          <w:marTop w:val="0"/>
          <w:marBottom w:val="0"/>
          <w:divBdr>
            <w:top w:val="none" w:sz="0" w:space="0" w:color="auto"/>
            <w:left w:val="none" w:sz="0" w:space="0" w:color="auto"/>
            <w:bottom w:val="none" w:sz="0" w:space="0" w:color="auto"/>
            <w:right w:val="none" w:sz="0" w:space="0" w:color="auto"/>
          </w:divBdr>
        </w:div>
        <w:div w:id="118496704">
          <w:marLeft w:val="0"/>
          <w:marRight w:val="0"/>
          <w:marTop w:val="0"/>
          <w:marBottom w:val="0"/>
          <w:divBdr>
            <w:top w:val="none" w:sz="0" w:space="0" w:color="auto"/>
            <w:left w:val="none" w:sz="0" w:space="0" w:color="auto"/>
            <w:bottom w:val="none" w:sz="0" w:space="0" w:color="auto"/>
            <w:right w:val="none" w:sz="0" w:space="0" w:color="auto"/>
          </w:divBdr>
        </w:div>
        <w:div w:id="131408767">
          <w:marLeft w:val="0"/>
          <w:marRight w:val="0"/>
          <w:marTop w:val="0"/>
          <w:marBottom w:val="0"/>
          <w:divBdr>
            <w:top w:val="none" w:sz="0" w:space="0" w:color="auto"/>
            <w:left w:val="none" w:sz="0" w:space="0" w:color="auto"/>
            <w:bottom w:val="none" w:sz="0" w:space="0" w:color="auto"/>
            <w:right w:val="none" w:sz="0" w:space="0" w:color="auto"/>
          </w:divBdr>
        </w:div>
        <w:div w:id="137234145">
          <w:marLeft w:val="0"/>
          <w:marRight w:val="0"/>
          <w:marTop w:val="0"/>
          <w:marBottom w:val="0"/>
          <w:divBdr>
            <w:top w:val="none" w:sz="0" w:space="0" w:color="auto"/>
            <w:left w:val="none" w:sz="0" w:space="0" w:color="auto"/>
            <w:bottom w:val="none" w:sz="0" w:space="0" w:color="auto"/>
            <w:right w:val="none" w:sz="0" w:space="0" w:color="auto"/>
          </w:divBdr>
        </w:div>
        <w:div w:id="143932124">
          <w:marLeft w:val="0"/>
          <w:marRight w:val="0"/>
          <w:marTop w:val="0"/>
          <w:marBottom w:val="0"/>
          <w:divBdr>
            <w:top w:val="none" w:sz="0" w:space="0" w:color="auto"/>
            <w:left w:val="none" w:sz="0" w:space="0" w:color="auto"/>
            <w:bottom w:val="none" w:sz="0" w:space="0" w:color="auto"/>
            <w:right w:val="none" w:sz="0" w:space="0" w:color="auto"/>
          </w:divBdr>
        </w:div>
        <w:div w:id="162941310">
          <w:marLeft w:val="0"/>
          <w:marRight w:val="0"/>
          <w:marTop w:val="0"/>
          <w:marBottom w:val="0"/>
          <w:divBdr>
            <w:top w:val="none" w:sz="0" w:space="0" w:color="auto"/>
            <w:left w:val="none" w:sz="0" w:space="0" w:color="auto"/>
            <w:bottom w:val="none" w:sz="0" w:space="0" w:color="auto"/>
            <w:right w:val="none" w:sz="0" w:space="0" w:color="auto"/>
          </w:divBdr>
        </w:div>
        <w:div w:id="214587348">
          <w:marLeft w:val="0"/>
          <w:marRight w:val="0"/>
          <w:marTop w:val="0"/>
          <w:marBottom w:val="0"/>
          <w:divBdr>
            <w:top w:val="none" w:sz="0" w:space="0" w:color="auto"/>
            <w:left w:val="none" w:sz="0" w:space="0" w:color="auto"/>
            <w:bottom w:val="none" w:sz="0" w:space="0" w:color="auto"/>
            <w:right w:val="none" w:sz="0" w:space="0" w:color="auto"/>
          </w:divBdr>
        </w:div>
        <w:div w:id="233005183">
          <w:marLeft w:val="0"/>
          <w:marRight w:val="0"/>
          <w:marTop w:val="0"/>
          <w:marBottom w:val="0"/>
          <w:divBdr>
            <w:top w:val="none" w:sz="0" w:space="0" w:color="auto"/>
            <w:left w:val="none" w:sz="0" w:space="0" w:color="auto"/>
            <w:bottom w:val="none" w:sz="0" w:space="0" w:color="auto"/>
            <w:right w:val="none" w:sz="0" w:space="0" w:color="auto"/>
          </w:divBdr>
        </w:div>
        <w:div w:id="273447129">
          <w:marLeft w:val="0"/>
          <w:marRight w:val="0"/>
          <w:marTop w:val="0"/>
          <w:marBottom w:val="0"/>
          <w:divBdr>
            <w:top w:val="none" w:sz="0" w:space="0" w:color="auto"/>
            <w:left w:val="none" w:sz="0" w:space="0" w:color="auto"/>
            <w:bottom w:val="none" w:sz="0" w:space="0" w:color="auto"/>
            <w:right w:val="none" w:sz="0" w:space="0" w:color="auto"/>
          </w:divBdr>
        </w:div>
        <w:div w:id="286816530">
          <w:marLeft w:val="0"/>
          <w:marRight w:val="0"/>
          <w:marTop w:val="0"/>
          <w:marBottom w:val="0"/>
          <w:divBdr>
            <w:top w:val="none" w:sz="0" w:space="0" w:color="auto"/>
            <w:left w:val="none" w:sz="0" w:space="0" w:color="auto"/>
            <w:bottom w:val="none" w:sz="0" w:space="0" w:color="auto"/>
            <w:right w:val="none" w:sz="0" w:space="0" w:color="auto"/>
          </w:divBdr>
        </w:div>
        <w:div w:id="307326921">
          <w:marLeft w:val="0"/>
          <w:marRight w:val="0"/>
          <w:marTop w:val="0"/>
          <w:marBottom w:val="0"/>
          <w:divBdr>
            <w:top w:val="none" w:sz="0" w:space="0" w:color="auto"/>
            <w:left w:val="none" w:sz="0" w:space="0" w:color="auto"/>
            <w:bottom w:val="none" w:sz="0" w:space="0" w:color="auto"/>
            <w:right w:val="none" w:sz="0" w:space="0" w:color="auto"/>
          </w:divBdr>
        </w:div>
        <w:div w:id="312296757">
          <w:marLeft w:val="0"/>
          <w:marRight w:val="0"/>
          <w:marTop w:val="0"/>
          <w:marBottom w:val="0"/>
          <w:divBdr>
            <w:top w:val="none" w:sz="0" w:space="0" w:color="auto"/>
            <w:left w:val="none" w:sz="0" w:space="0" w:color="auto"/>
            <w:bottom w:val="none" w:sz="0" w:space="0" w:color="auto"/>
            <w:right w:val="none" w:sz="0" w:space="0" w:color="auto"/>
          </w:divBdr>
        </w:div>
        <w:div w:id="338198095">
          <w:marLeft w:val="0"/>
          <w:marRight w:val="0"/>
          <w:marTop w:val="0"/>
          <w:marBottom w:val="0"/>
          <w:divBdr>
            <w:top w:val="none" w:sz="0" w:space="0" w:color="auto"/>
            <w:left w:val="none" w:sz="0" w:space="0" w:color="auto"/>
            <w:bottom w:val="none" w:sz="0" w:space="0" w:color="auto"/>
            <w:right w:val="none" w:sz="0" w:space="0" w:color="auto"/>
          </w:divBdr>
        </w:div>
        <w:div w:id="365521371">
          <w:marLeft w:val="0"/>
          <w:marRight w:val="0"/>
          <w:marTop w:val="0"/>
          <w:marBottom w:val="0"/>
          <w:divBdr>
            <w:top w:val="none" w:sz="0" w:space="0" w:color="auto"/>
            <w:left w:val="none" w:sz="0" w:space="0" w:color="auto"/>
            <w:bottom w:val="none" w:sz="0" w:space="0" w:color="auto"/>
            <w:right w:val="none" w:sz="0" w:space="0" w:color="auto"/>
          </w:divBdr>
        </w:div>
        <w:div w:id="373891268">
          <w:marLeft w:val="0"/>
          <w:marRight w:val="0"/>
          <w:marTop w:val="0"/>
          <w:marBottom w:val="0"/>
          <w:divBdr>
            <w:top w:val="none" w:sz="0" w:space="0" w:color="auto"/>
            <w:left w:val="none" w:sz="0" w:space="0" w:color="auto"/>
            <w:bottom w:val="none" w:sz="0" w:space="0" w:color="auto"/>
            <w:right w:val="none" w:sz="0" w:space="0" w:color="auto"/>
          </w:divBdr>
        </w:div>
        <w:div w:id="385418881">
          <w:marLeft w:val="0"/>
          <w:marRight w:val="0"/>
          <w:marTop w:val="0"/>
          <w:marBottom w:val="0"/>
          <w:divBdr>
            <w:top w:val="none" w:sz="0" w:space="0" w:color="auto"/>
            <w:left w:val="none" w:sz="0" w:space="0" w:color="auto"/>
            <w:bottom w:val="none" w:sz="0" w:space="0" w:color="auto"/>
            <w:right w:val="none" w:sz="0" w:space="0" w:color="auto"/>
          </w:divBdr>
        </w:div>
        <w:div w:id="392123817">
          <w:marLeft w:val="0"/>
          <w:marRight w:val="0"/>
          <w:marTop w:val="0"/>
          <w:marBottom w:val="0"/>
          <w:divBdr>
            <w:top w:val="none" w:sz="0" w:space="0" w:color="auto"/>
            <w:left w:val="none" w:sz="0" w:space="0" w:color="auto"/>
            <w:bottom w:val="none" w:sz="0" w:space="0" w:color="auto"/>
            <w:right w:val="none" w:sz="0" w:space="0" w:color="auto"/>
          </w:divBdr>
        </w:div>
        <w:div w:id="397442314">
          <w:marLeft w:val="0"/>
          <w:marRight w:val="0"/>
          <w:marTop w:val="0"/>
          <w:marBottom w:val="0"/>
          <w:divBdr>
            <w:top w:val="none" w:sz="0" w:space="0" w:color="auto"/>
            <w:left w:val="none" w:sz="0" w:space="0" w:color="auto"/>
            <w:bottom w:val="none" w:sz="0" w:space="0" w:color="auto"/>
            <w:right w:val="none" w:sz="0" w:space="0" w:color="auto"/>
          </w:divBdr>
        </w:div>
        <w:div w:id="401148695">
          <w:marLeft w:val="0"/>
          <w:marRight w:val="0"/>
          <w:marTop w:val="0"/>
          <w:marBottom w:val="0"/>
          <w:divBdr>
            <w:top w:val="none" w:sz="0" w:space="0" w:color="auto"/>
            <w:left w:val="none" w:sz="0" w:space="0" w:color="auto"/>
            <w:bottom w:val="none" w:sz="0" w:space="0" w:color="auto"/>
            <w:right w:val="none" w:sz="0" w:space="0" w:color="auto"/>
          </w:divBdr>
        </w:div>
        <w:div w:id="424225552">
          <w:marLeft w:val="0"/>
          <w:marRight w:val="0"/>
          <w:marTop w:val="0"/>
          <w:marBottom w:val="0"/>
          <w:divBdr>
            <w:top w:val="none" w:sz="0" w:space="0" w:color="auto"/>
            <w:left w:val="none" w:sz="0" w:space="0" w:color="auto"/>
            <w:bottom w:val="none" w:sz="0" w:space="0" w:color="auto"/>
            <w:right w:val="none" w:sz="0" w:space="0" w:color="auto"/>
          </w:divBdr>
        </w:div>
        <w:div w:id="430900664">
          <w:marLeft w:val="0"/>
          <w:marRight w:val="0"/>
          <w:marTop w:val="0"/>
          <w:marBottom w:val="0"/>
          <w:divBdr>
            <w:top w:val="none" w:sz="0" w:space="0" w:color="auto"/>
            <w:left w:val="none" w:sz="0" w:space="0" w:color="auto"/>
            <w:bottom w:val="none" w:sz="0" w:space="0" w:color="auto"/>
            <w:right w:val="none" w:sz="0" w:space="0" w:color="auto"/>
          </w:divBdr>
        </w:div>
        <w:div w:id="457378348">
          <w:marLeft w:val="0"/>
          <w:marRight w:val="0"/>
          <w:marTop w:val="0"/>
          <w:marBottom w:val="0"/>
          <w:divBdr>
            <w:top w:val="none" w:sz="0" w:space="0" w:color="auto"/>
            <w:left w:val="none" w:sz="0" w:space="0" w:color="auto"/>
            <w:bottom w:val="none" w:sz="0" w:space="0" w:color="auto"/>
            <w:right w:val="none" w:sz="0" w:space="0" w:color="auto"/>
          </w:divBdr>
        </w:div>
        <w:div w:id="474104593">
          <w:marLeft w:val="0"/>
          <w:marRight w:val="0"/>
          <w:marTop w:val="0"/>
          <w:marBottom w:val="0"/>
          <w:divBdr>
            <w:top w:val="none" w:sz="0" w:space="0" w:color="auto"/>
            <w:left w:val="none" w:sz="0" w:space="0" w:color="auto"/>
            <w:bottom w:val="none" w:sz="0" w:space="0" w:color="auto"/>
            <w:right w:val="none" w:sz="0" w:space="0" w:color="auto"/>
          </w:divBdr>
        </w:div>
        <w:div w:id="476457146">
          <w:marLeft w:val="0"/>
          <w:marRight w:val="0"/>
          <w:marTop w:val="0"/>
          <w:marBottom w:val="0"/>
          <w:divBdr>
            <w:top w:val="none" w:sz="0" w:space="0" w:color="auto"/>
            <w:left w:val="none" w:sz="0" w:space="0" w:color="auto"/>
            <w:bottom w:val="none" w:sz="0" w:space="0" w:color="auto"/>
            <w:right w:val="none" w:sz="0" w:space="0" w:color="auto"/>
          </w:divBdr>
        </w:div>
        <w:div w:id="512185329">
          <w:marLeft w:val="0"/>
          <w:marRight w:val="0"/>
          <w:marTop w:val="0"/>
          <w:marBottom w:val="0"/>
          <w:divBdr>
            <w:top w:val="none" w:sz="0" w:space="0" w:color="auto"/>
            <w:left w:val="none" w:sz="0" w:space="0" w:color="auto"/>
            <w:bottom w:val="none" w:sz="0" w:space="0" w:color="auto"/>
            <w:right w:val="none" w:sz="0" w:space="0" w:color="auto"/>
          </w:divBdr>
        </w:div>
        <w:div w:id="514543172">
          <w:marLeft w:val="0"/>
          <w:marRight w:val="0"/>
          <w:marTop w:val="0"/>
          <w:marBottom w:val="0"/>
          <w:divBdr>
            <w:top w:val="none" w:sz="0" w:space="0" w:color="auto"/>
            <w:left w:val="none" w:sz="0" w:space="0" w:color="auto"/>
            <w:bottom w:val="none" w:sz="0" w:space="0" w:color="auto"/>
            <w:right w:val="none" w:sz="0" w:space="0" w:color="auto"/>
          </w:divBdr>
        </w:div>
        <w:div w:id="516388037">
          <w:marLeft w:val="0"/>
          <w:marRight w:val="0"/>
          <w:marTop w:val="0"/>
          <w:marBottom w:val="0"/>
          <w:divBdr>
            <w:top w:val="none" w:sz="0" w:space="0" w:color="auto"/>
            <w:left w:val="none" w:sz="0" w:space="0" w:color="auto"/>
            <w:bottom w:val="none" w:sz="0" w:space="0" w:color="auto"/>
            <w:right w:val="none" w:sz="0" w:space="0" w:color="auto"/>
          </w:divBdr>
        </w:div>
        <w:div w:id="518587187">
          <w:marLeft w:val="0"/>
          <w:marRight w:val="0"/>
          <w:marTop w:val="0"/>
          <w:marBottom w:val="0"/>
          <w:divBdr>
            <w:top w:val="none" w:sz="0" w:space="0" w:color="auto"/>
            <w:left w:val="none" w:sz="0" w:space="0" w:color="auto"/>
            <w:bottom w:val="none" w:sz="0" w:space="0" w:color="auto"/>
            <w:right w:val="none" w:sz="0" w:space="0" w:color="auto"/>
          </w:divBdr>
        </w:div>
        <w:div w:id="533733431">
          <w:marLeft w:val="0"/>
          <w:marRight w:val="0"/>
          <w:marTop w:val="0"/>
          <w:marBottom w:val="0"/>
          <w:divBdr>
            <w:top w:val="none" w:sz="0" w:space="0" w:color="auto"/>
            <w:left w:val="none" w:sz="0" w:space="0" w:color="auto"/>
            <w:bottom w:val="none" w:sz="0" w:space="0" w:color="auto"/>
            <w:right w:val="none" w:sz="0" w:space="0" w:color="auto"/>
          </w:divBdr>
        </w:div>
        <w:div w:id="541597433">
          <w:marLeft w:val="0"/>
          <w:marRight w:val="0"/>
          <w:marTop w:val="0"/>
          <w:marBottom w:val="0"/>
          <w:divBdr>
            <w:top w:val="none" w:sz="0" w:space="0" w:color="auto"/>
            <w:left w:val="none" w:sz="0" w:space="0" w:color="auto"/>
            <w:bottom w:val="none" w:sz="0" w:space="0" w:color="auto"/>
            <w:right w:val="none" w:sz="0" w:space="0" w:color="auto"/>
          </w:divBdr>
        </w:div>
        <w:div w:id="548692383">
          <w:marLeft w:val="0"/>
          <w:marRight w:val="0"/>
          <w:marTop w:val="0"/>
          <w:marBottom w:val="0"/>
          <w:divBdr>
            <w:top w:val="none" w:sz="0" w:space="0" w:color="auto"/>
            <w:left w:val="none" w:sz="0" w:space="0" w:color="auto"/>
            <w:bottom w:val="none" w:sz="0" w:space="0" w:color="auto"/>
            <w:right w:val="none" w:sz="0" w:space="0" w:color="auto"/>
          </w:divBdr>
        </w:div>
        <w:div w:id="573860219">
          <w:marLeft w:val="0"/>
          <w:marRight w:val="0"/>
          <w:marTop w:val="0"/>
          <w:marBottom w:val="0"/>
          <w:divBdr>
            <w:top w:val="none" w:sz="0" w:space="0" w:color="auto"/>
            <w:left w:val="none" w:sz="0" w:space="0" w:color="auto"/>
            <w:bottom w:val="none" w:sz="0" w:space="0" w:color="auto"/>
            <w:right w:val="none" w:sz="0" w:space="0" w:color="auto"/>
          </w:divBdr>
        </w:div>
        <w:div w:id="577591812">
          <w:marLeft w:val="0"/>
          <w:marRight w:val="0"/>
          <w:marTop w:val="0"/>
          <w:marBottom w:val="0"/>
          <w:divBdr>
            <w:top w:val="none" w:sz="0" w:space="0" w:color="auto"/>
            <w:left w:val="none" w:sz="0" w:space="0" w:color="auto"/>
            <w:bottom w:val="none" w:sz="0" w:space="0" w:color="auto"/>
            <w:right w:val="none" w:sz="0" w:space="0" w:color="auto"/>
          </w:divBdr>
        </w:div>
        <w:div w:id="580914222">
          <w:marLeft w:val="0"/>
          <w:marRight w:val="0"/>
          <w:marTop w:val="0"/>
          <w:marBottom w:val="0"/>
          <w:divBdr>
            <w:top w:val="none" w:sz="0" w:space="0" w:color="auto"/>
            <w:left w:val="none" w:sz="0" w:space="0" w:color="auto"/>
            <w:bottom w:val="none" w:sz="0" w:space="0" w:color="auto"/>
            <w:right w:val="none" w:sz="0" w:space="0" w:color="auto"/>
          </w:divBdr>
        </w:div>
        <w:div w:id="584416788">
          <w:marLeft w:val="0"/>
          <w:marRight w:val="0"/>
          <w:marTop w:val="0"/>
          <w:marBottom w:val="0"/>
          <w:divBdr>
            <w:top w:val="none" w:sz="0" w:space="0" w:color="auto"/>
            <w:left w:val="none" w:sz="0" w:space="0" w:color="auto"/>
            <w:bottom w:val="none" w:sz="0" w:space="0" w:color="auto"/>
            <w:right w:val="none" w:sz="0" w:space="0" w:color="auto"/>
          </w:divBdr>
        </w:div>
        <w:div w:id="585455237">
          <w:marLeft w:val="0"/>
          <w:marRight w:val="0"/>
          <w:marTop w:val="0"/>
          <w:marBottom w:val="0"/>
          <w:divBdr>
            <w:top w:val="none" w:sz="0" w:space="0" w:color="auto"/>
            <w:left w:val="none" w:sz="0" w:space="0" w:color="auto"/>
            <w:bottom w:val="none" w:sz="0" w:space="0" w:color="auto"/>
            <w:right w:val="none" w:sz="0" w:space="0" w:color="auto"/>
          </w:divBdr>
        </w:div>
        <w:div w:id="600141191">
          <w:marLeft w:val="0"/>
          <w:marRight w:val="0"/>
          <w:marTop w:val="0"/>
          <w:marBottom w:val="0"/>
          <w:divBdr>
            <w:top w:val="none" w:sz="0" w:space="0" w:color="auto"/>
            <w:left w:val="none" w:sz="0" w:space="0" w:color="auto"/>
            <w:bottom w:val="none" w:sz="0" w:space="0" w:color="auto"/>
            <w:right w:val="none" w:sz="0" w:space="0" w:color="auto"/>
          </w:divBdr>
        </w:div>
        <w:div w:id="611790883">
          <w:marLeft w:val="0"/>
          <w:marRight w:val="0"/>
          <w:marTop w:val="0"/>
          <w:marBottom w:val="0"/>
          <w:divBdr>
            <w:top w:val="none" w:sz="0" w:space="0" w:color="auto"/>
            <w:left w:val="none" w:sz="0" w:space="0" w:color="auto"/>
            <w:bottom w:val="none" w:sz="0" w:space="0" w:color="auto"/>
            <w:right w:val="none" w:sz="0" w:space="0" w:color="auto"/>
          </w:divBdr>
        </w:div>
        <w:div w:id="655182164">
          <w:marLeft w:val="0"/>
          <w:marRight w:val="0"/>
          <w:marTop w:val="0"/>
          <w:marBottom w:val="0"/>
          <w:divBdr>
            <w:top w:val="none" w:sz="0" w:space="0" w:color="auto"/>
            <w:left w:val="none" w:sz="0" w:space="0" w:color="auto"/>
            <w:bottom w:val="none" w:sz="0" w:space="0" w:color="auto"/>
            <w:right w:val="none" w:sz="0" w:space="0" w:color="auto"/>
          </w:divBdr>
        </w:div>
        <w:div w:id="657538053">
          <w:marLeft w:val="0"/>
          <w:marRight w:val="0"/>
          <w:marTop w:val="0"/>
          <w:marBottom w:val="0"/>
          <w:divBdr>
            <w:top w:val="none" w:sz="0" w:space="0" w:color="auto"/>
            <w:left w:val="none" w:sz="0" w:space="0" w:color="auto"/>
            <w:bottom w:val="none" w:sz="0" w:space="0" w:color="auto"/>
            <w:right w:val="none" w:sz="0" w:space="0" w:color="auto"/>
          </w:divBdr>
        </w:div>
        <w:div w:id="663124051">
          <w:marLeft w:val="0"/>
          <w:marRight w:val="0"/>
          <w:marTop w:val="0"/>
          <w:marBottom w:val="0"/>
          <w:divBdr>
            <w:top w:val="none" w:sz="0" w:space="0" w:color="auto"/>
            <w:left w:val="none" w:sz="0" w:space="0" w:color="auto"/>
            <w:bottom w:val="none" w:sz="0" w:space="0" w:color="auto"/>
            <w:right w:val="none" w:sz="0" w:space="0" w:color="auto"/>
          </w:divBdr>
        </w:div>
        <w:div w:id="666401861">
          <w:marLeft w:val="0"/>
          <w:marRight w:val="0"/>
          <w:marTop w:val="0"/>
          <w:marBottom w:val="0"/>
          <w:divBdr>
            <w:top w:val="none" w:sz="0" w:space="0" w:color="auto"/>
            <w:left w:val="none" w:sz="0" w:space="0" w:color="auto"/>
            <w:bottom w:val="none" w:sz="0" w:space="0" w:color="auto"/>
            <w:right w:val="none" w:sz="0" w:space="0" w:color="auto"/>
          </w:divBdr>
        </w:div>
        <w:div w:id="688486928">
          <w:marLeft w:val="0"/>
          <w:marRight w:val="0"/>
          <w:marTop w:val="0"/>
          <w:marBottom w:val="0"/>
          <w:divBdr>
            <w:top w:val="none" w:sz="0" w:space="0" w:color="auto"/>
            <w:left w:val="none" w:sz="0" w:space="0" w:color="auto"/>
            <w:bottom w:val="none" w:sz="0" w:space="0" w:color="auto"/>
            <w:right w:val="none" w:sz="0" w:space="0" w:color="auto"/>
          </w:divBdr>
        </w:div>
        <w:div w:id="739984777">
          <w:marLeft w:val="0"/>
          <w:marRight w:val="0"/>
          <w:marTop w:val="0"/>
          <w:marBottom w:val="0"/>
          <w:divBdr>
            <w:top w:val="none" w:sz="0" w:space="0" w:color="auto"/>
            <w:left w:val="none" w:sz="0" w:space="0" w:color="auto"/>
            <w:bottom w:val="none" w:sz="0" w:space="0" w:color="auto"/>
            <w:right w:val="none" w:sz="0" w:space="0" w:color="auto"/>
          </w:divBdr>
        </w:div>
        <w:div w:id="748691292">
          <w:marLeft w:val="0"/>
          <w:marRight w:val="0"/>
          <w:marTop w:val="0"/>
          <w:marBottom w:val="0"/>
          <w:divBdr>
            <w:top w:val="none" w:sz="0" w:space="0" w:color="auto"/>
            <w:left w:val="none" w:sz="0" w:space="0" w:color="auto"/>
            <w:bottom w:val="none" w:sz="0" w:space="0" w:color="auto"/>
            <w:right w:val="none" w:sz="0" w:space="0" w:color="auto"/>
          </w:divBdr>
        </w:div>
        <w:div w:id="751708336">
          <w:marLeft w:val="0"/>
          <w:marRight w:val="0"/>
          <w:marTop w:val="0"/>
          <w:marBottom w:val="0"/>
          <w:divBdr>
            <w:top w:val="none" w:sz="0" w:space="0" w:color="auto"/>
            <w:left w:val="none" w:sz="0" w:space="0" w:color="auto"/>
            <w:bottom w:val="none" w:sz="0" w:space="0" w:color="auto"/>
            <w:right w:val="none" w:sz="0" w:space="0" w:color="auto"/>
          </w:divBdr>
        </w:div>
        <w:div w:id="782958645">
          <w:marLeft w:val="0"/>
          <w:marRight w:val="0"/>
          <w:marTop w:val="0"/>
          <w:marBottom w:val="0"/>
          <w:divBdr>
            <w:top w:val="none" w:sz="0" w:space="0" w:color="auto"/>
            <w:left w:val="none" w:sz="0" w:space="0" w:color="auto"/>
            <w:bottom w:val="none" w:sz="0" w:space="0" w:color="auto"/>
            <w:right w:val="none" w:sz="0" w:space="0" w:color="auto"/>
          </w:divBdr>
        </w:div>
        <w:div w:id="807238088">
          <w:marLeft w:val="0"/>
          <w:marRight w:val="0"/>
          <w:marTop w:val="0"/>
          <w:marBottom w:val="0"/>
          <w:divBdr>
            <w:top w:val="none" w:sz="0" w:space="0" w:color="auto"/>
            <w:left w:val="none" w:sz="0" w:space="0" w:color="auto"/>
            <w:bottom w:val="none" w:sz="0" w:space="0" w:color="auto"/>
            <w:right w:val="none" w:sz="0" w:space="0" w:color="auto"/>
          </w:divBdr>
        </w:div>
        <w:div w:id="830219011">
          <w:marLeft w:val="0"/>
          <w:marRight w:val="0"/>
          <w:marTop w:val="0"/>
          <w:marBottom w:val="0"/>
          <w:divBdr>
            <w:top w:val="none" w:sz="0" w:space="0" w:color="auto"/>
            <w:left w:val="none" w:sz="0" w:space="0" w:color="auto"/>
            <w:bottom w:val="none" w:sz="0" w:space="0" w:color="auto"/>
            <w:right w:val="none" w:sz="0" w:space="0" w:color="auto"/>
          </w:divBdr>
        </w:div>
        <w:div w:id="841820264">
          <w:marLeft w:val="0"/>
          <w:marRight w:val="0"/>
          <w:marTop w:val="0"/>
          <w:marBottom w:val="0"/>
          <w:divBdr>
            <w:top w:val="none" w:sz="0" w:space="0" w:color="auto"/>
            <w:left w:val="none" w:sz="0" w:space="0" w:color="auto"/>
            <w:bottom w:val="none" w:sz="0" w:space="0" w:color="auto"/>
            <w:right w:val="none" w:sz="0" w:space="0" w:color="auto"/>
          </w:divBdr>
        </w:div>
        <w:div w:id="861822441">
          <w:marLeft w:val="0"/>
          <w:marRight w:val="0"/>
          <w:marTop w:val="0"/>
          <w:marBottom w:val="0"/>
          <w:divBdr>
            <w:top w:val="none" w:sz="0" w:space="0" w:color="auto"/>
            <w:left w:val="none" w:sz="0" w:space="0" w:color="auto"/>
            <w:bottom w:val="none" w:sz="0" w:space="0" w:color="auto"/>
            <w:right w:val="none" w:sz="0" w:space="0" w:color="auto"/>
          </w:divBdr>
        </w:div>
        <w:div w:id="875970623">
          <w:marLeft w:val="0"/>
          <w:marRight w:val="0"/>
          <w:marTop w:val="0"/>
          <w:marBottom w:val="0"/>
          <w:divBdr>
            <w:top w:val="none" w:sz="0" w:space="0" w:color="auto"/>
            <w:left w:val="none" w:sz="0" w:space="0" w:color="auto"/>
            <w:bottom w:val="none" w:sz="0" w:space="0" w:color="auto"/>
            <w:right w:val="none" w:sz="0" w:space="0" w:color="auto"/>
          </w:divBdr>
        </w:div>
        <w:div w:id="884367887">
          <w:marLeft w:val="0"/>
          <w:marRight w:val="0"/>
          <w:marTop w:val="0"/>
          <w:marBottom w:val="0"/>
          <w:divBdr>
            <w:top w:val="none" w:sz="0" w:space="0" w:color="auto"/>
            <w:left w:val="none" w:sz="0" w:space="0" w:color="auto"/>
            <w:bottom w:val="none" w:sz="0" w:space="0" w:color="auto"/>
            <w:right w:val="none" w:sz="0" w:space="0" w:color="auto"/>
          </w:divBdr>
        </w:div>
        <w:div w:id="894125922">
          <w:marLeft w:val="0"/>
          <w:marRight w:val="0"/>
          <w:marTop w:val="0"/>
          <w:marBottom w:val="0"/>
          <w:divBdr>
            <w:top w:val="none" w:sz="0" w:space="0" w:color="auto"/>
            <w:left w:val="none" w:sz="0" w:space="0" w:color="auto"/>
            <w:bottom w:val="none" w:sz="0" w:space="0" w:color="auto"/>
            <w:right w:val="none" w:sz="0" w:space="0" w:color="auto"/>
          </w:divBdr>
        </w:div>
        <w:div w:id="927468323">
          <w:marLeft w:val="0"/>
          <w:marRight w:val="0"/>
          <w:marTop w:val="0"/>
          <w:marBottom w:val="0"/>
          <w:divBdr>
            <w:top w:val="none" w:sz="0" w:space="0" w:color="auto"/>
            <w:left w:val="none" w:sz="0" w:space="0" w:color="auto"/>
            <w:bottom w:val="none" w:sz="0" w:space="0" w:color="auto"/>
            <w:right w:val="none" w:sz="0" w:space="0" w:color="auto"/>
          </w:divBdr>
        </w:div>
        <w:div w:id="930239365">
          <w:marLeft w:val="0"/>
          <w:marRight w:val="0"/>
          <w:marTop w:val="0"/>
          <w:marBottom w:val="0"/>
          <w:divBdr>
            <w:top w:val="none" w:sz="0" w:space="0" w:color="auto"/>
            <w:left w:val="none" w:sz="0" w:space="0" w:color="auto"/>
            <w:bottom w:val="none" w:sz="0" w:space="0" w:color="auto"/>
            <w:right w:val="none" w:sz="0" w:space="0" w:color="auto"/>
          </w:divBdr>
        </w:div>
        <w:div w:id="938830474">
          <w:marLeft w:val="0"/>
          <w:marRight w:val="0"/>
          <w:marTop w:val="0"/>
          <w:marBottom w:val="0"/>
          <w:divBdr>
            <w:top w:val="none" w:sz="0" w:space="0" w:color="auto"/>
            <w:left w:val="none" w:sz="0" w:space="0" w:color="auto"/>
            <w:bottom w:val="none" w:sz="0" w:space="0" w:color="auto"/>
            <w:right w:val="none" w:sz="0" w:space="0" w:color="auto"/>
          </w:divBdr>
        </w:div>
        <w:div w:id="966201117">
          <w:marLeft w:val="0"/>
          <w:marRight w:val="0"/>
          <w:marTop w:val="0"/>
          <w:marBottom w:val="0"/>
          <w:divBdr>
            <w:top w:val="none" w:sz="0" w:space="0" w:color="auto"/>
            <w:left w:val="none" w:sz="0" w:space="0" w:color="auto"/>
            <w:bottom w:val="none" w:sz="0" w:space="0" w:color="auto"/>
            <w:right w:val="none" w:sz="0" w:space="0" w:color="auto"/>
          </w:divBdr>
        </w:div>
        <w:div w:id="973874279">
          <w:marLeft w:val="0"/>
          <w:marRight w:val="0"/>
          <w:marTop w:val="0"/>
          <w:marBottom w:val="0"/>
          <w:divBdr>
            <w:top w:val="none" w:sz="0" w:space="0" w:color="auto"/>
            <w:left w:val="none" w:sz="0" w:space="0" w:color="auto"/>
            <w:bottom w:val="none" w:sz="0" w:space="0" w:color="auto"/>
            <w:right w:val="none" w:sz="0" w:space="0" w:color="auto"/>
          </w:divBdr>
        </w:div>
        <w:div w:id="983315922">
          <w:marLeft w:val="0"/>
          <w:marRight w:val="0"/>
          <w:marTop w:val="0"/>
          <w:marBottom w:val="0"/>
          <w:divBdr>
            <w:top w:val="none" w:sz="0" w:space="0" w:color="auto"/>
            <w:left w:val="none" w:sz="0" w:space="0" w:color="auto"/>
            <w:bottom w:val="none" w:sz="0" w:space="0" w:color="auto"/>
            <w:right w:val="none" w:sz="0" w:space="0" w:color="auto"/>
          </w:divBdr>
        </w:div>
        <w:div w:id="996768392">
          <w:marLeft w:val="0"/>
          <w:marRight w:val="0"/>
          <w:marTop w:val="0"/>
          <w:marBottom w:val="0"/>
          <w:divBdr>
            <w:top w:val="none" w:sz="0" w:space="0" w:color="auto"/>
            <w:left w:val="none" w:sz="0" w:space="0" w:color="auto"/>
            <w:bottom w:val="none" w:sz="0" w:space="0" w:color="auto"/>
            <w:right w:val="none" w:sz="0" w:space="0" w:color="auto"/>
          </w:divBdr>
        </w:div>
        <w:div w:id="1001278516">
          <w:marLeft w:val="0"/>
          <w:marRight w:val="0"/>
          <w:marTop w:val="0"/>
          <w:marBottom w:val="0"/>
          <w:divBdr>
            <w:top w:val="none" w:sz="0" w:space="0" w:color="auto"/>
            <w:left w:val="none" w:sz="0" w:space="0" w:color="auto"/>
            <w:bottom w:val="none" w:sz="0" w:space="0" w:color="auto"/>
            <w:right w:val="none" w:sz="0" w:space="0" w:color="auto"/>
          </w:divBdr>
        </w:div>
        <w:div w:id="1007247771">
          <w:marLeft w:val="0"/>
          <w:marRight w:val="0"/>
          <w:marTop w:val="0"/>
          <w:marBottom w:val="0"/>
          <w:divBdr>
            <w:top w:val="none" w:sz="0" w:space="0" w:color="auto"/>
            <w:left w:val="none" w:sz="0" w:space="0" w:color="auto"/>
            <w:bottom w:val="none" w:sz="0" w:space="0" w:color="auto"/>
            <w:right w:val="none" w:sz="0" w:space="0" w:color="auto"/>
          </w:divBdr>
        </w:div>
        <w:div w:id="1022703673">
          <w:marLeft w:val="0"/>
          <w:marRight w:val="0"/>
          <w:marTop w:val="0"/>
          <w:marBottom w:val="0"/>
          <w:divBdr>
            <w:top w:val="none" w:sz="0" w:space="0" w:color="auto"/>
            <w:left w:val="none" w:sz="0" w:space="0" w:color="auto"/>
            <w:bottom w:val="none" w:sz="0" w:space="0" w:color="auto"/>
            <w:right w:val="none" w:sz="0" w:space="0" w:color="auto"/>
          </w:divBdr>
        </w:div>
        <w:div w:id="1040201761">
          <w:marLeft w:val="0"/>
          <w:marRight w:val="0"/>
          <w:marTop w:val="0"/>
          <w:marBottom w:val="0"/>
          <w:divBdr>
            <w:top w:val="none" w:sz="0" w:space="0" w:color="auto"/>
            <w:left w:val="none" w:sz="0" w:space="0" w:color="auto"/>
            <w:bottom w:val="none" w:sz="0" w:space="0" w:color="auto"/>
            <w:right w:val="none" w:sz="0" w:space="0" w:color="auto"/>
          </w:divBdr>
        </w:div>
        <w:div w:id="1049837664">
          <w:marLeft w:val="0"/>
          <w:marRight w:val="0"/>
          <w:marTop w:val="0"/>
          <w:marBottom w:val="0"/>
          <w:divBdr>
            <w:top w:val="none" w:sz="0" w:space="0" w:color="auto"/>
            <w:left w:val="none" w:sz="0" w:space="0" w:color="auto"/>
            <w:bottom w:val="none" w:sz="0" w:space="0" w:color="auto"/>
            <w:right w:val="none" w:sz="0" w:space="0" w:color="auto"/>
          </w:divBdr>
        </w:div>
        <w:div w:id="1052926671">
          <w:marLeft w:val="0"/>
          <w:marRight w:val="0"/>
          <w:marTop w:val="0"/>
          <w:marBottom w:val="0"/>
          <w:divBdr>
            <w:top w:val="none" w:sz="0" w:space="0" w:color="auto"/>
            <w:left w:val="none" w:sz="0" w:space="0" w:color="auto"/>
            <w:bottom w:val="none" w:sz="0" w:space="0" w:color="auto"/>
            <w:right w:val="none" w:sz="0" w:space="0" w:color="auto"/>
          </w:divBdr>
        </w:div>
        <w:div w:id="1055665338">
          <w:marLeft w:val="0"/>
          <w:marRight w:val="0"/>
          <w:marTop w:val="0"/>
          <w:marBottom w:val="0"/>
          <w:divBdr>
            <w:top w:val="none" w:sz="0" w:space="0" w:color="auto"/>
            <w:left w:val="none" w:sz="0" w:space="0" w:color="auto"/>
            <w:bottom w:val="none" w:sz="0" w:space="0" w:color="auto"/>
            <w:right w:val="none" w:sz="0" w:space="0" w:color="auto"/>
          </w:divBdr>
        </w:div>
        <w:div w:id="1062555655">
          <w:marLeft w:val="0"/>
          <w:marRight w:val="0"/>
          <w:marTop w:val="0"/>
          <w:marBottom w:val="0"/>
          <w:divBdr>
            <w:top w:val="none" w:sz="0" w:space="0" w:color="auto"/>
            <w:left w:val="none" w:sz="0" w:space="0" w:color="auto"/>
            <w:bottom w:val="none" w:sz="0" w:space="0" w:color="auto"/>
            <w:right w:val="none" w:sz="0" w:space="0" w:color="auto"/>
          </w:divBdr>
        </w:div>
        <w:div w:id="1064723916">
          <w:marLeft w:val="0"/>
          <w:marRight w:val="0"/>
          <w:marTop w:val="0"/>
          <w:marBottom w:val="0"/>
          <w:divBdr>
            <w:top w:val="none" w:sz="0" w:space="0" w:color="auto"/>
            <w:left w:val="none" w:sz="0" w:space="0" w:color="auto"/>
            <w:bottom w:val="none" w:sz="0" w:space="0" w:color="auto"/>
            <w:right w:val="none" w:sz="0" w:space="0" w:color="auto"/>
          </w:divBdr>
        </w:div>
        <w:div w:id="1074160786">
          <w:marLeft w:val="0"/>
          <w:marRight w:val="0"/>
          <w:marTop w:val="0"/>
          <w:marBottom w:val="0"/>
          <w:divBdr>
            <w:top w:val="none" w:sz="0" w:space="0" w:color="auto"/>
            <w:left w:val="none" w:sz="0" w:space="0" w:color="auto"/>
            <w:bottom w:val="none" w:sz="0" w:space="0" w:color="auto"/>
            <w:right w:val="none" w:sz="0" w:space="0" w:color="auto"/>
          </w:divBdr>
        </w:div>
        <w:div w:id="1105229720">
          <w:marLeft w:val="0"/>
          <w:marRight w:val="0"/>
          <w:marTop w:val="0"/>
          <w:marBottom w:val="0"/>
          <w:divBdr>
            <w:top w:val="none" w:sz="0" w:space="0" w:color="auto"/>
            <w:left w:val="none" w:sz="0" w:space="0" w:color="auto"/>
            <w:bottom w:val="none" w:sz="0" w:space="0" w:color="auto"/>
            <w:right w:val="none" w:sz="0" w:space="0" w:color="auto"/>
          </w:divBdr>
        </w:div>
        <w:div w:id="1137644473">
          <w:marLeft w:val="0"/>
          <w:marRight w:val="0"/>
          <w:marTop w:val="0"/>
          <w:marBottom w:val="0"/>
          <w:divBdr>
            <w:top w:val="none" w:sz="0" w:space="0" w:color="auto"/>
            <w:left w:val="none" w:sz="0" w:space="0" w:color="auto"/>
            <w:bottom w:val="none" w:sz="0" w:space="0" w:color="auto"/>
            <w:right w:val="none" w:sz="0" w:space="0" w:color="auto"/>
          </w:divBdr>
        </w:div>
        <w:div w:id="1164277938">
          <w:marLeft w:val="0"/>
          <w:marRight w:val="0"/>
          <w:marTop w:val="0"/>
          <w:marBottom w:val="0"/>
          <w:divBdr>
            <w:top w:val="none" w:sz="0" w:space="0" w:color="auto"/>
            <w:left w:val="none" w:sz="0" w:space="0" w:color="auto"/>
            <w:bottom w:val="none" w:sz="0" w:space="0" w:color="auto"/>
            <w:right w:val="none" w:sz="0" w:space="0" w:color="auto"/>
          </w:divBdr>
        </w:div>
        <w:div w:id="1196650493">
          <w:marLeft w:val="0"/>
          <w:marRight w:val="0"/>
          <w:marTop w:val="0"/>
          <w:marBottom w:val="0"/>
          <w:divBdr>
            <w:top w:val="none" w:sz="0" w:space="0" w:color="auto"/>
            <w:left w:val="none" w:sz="0" w:space="0" w:color="auto"/>
            <w:bottom w:val="none" w:sz="0" w:space="0" w:color="auto"/>
            <w:right w:val="none" w:sz="0" w:space="0" w:color="auto"/>
          </w:divBdr>
        </w:div>
        <w:div w:id="1226650009">
          <w:marLeft w:val="0"/>
          <w:marRight w:val="0"/>
          <w:marTop w:val="0"/>
          <w:marBottom w:val="0"/>
          <w:divBdr>
            <w:top w:val="none" w:sz="0" w:space="0" w:color="auto"/>
            <w:left w:val="none" w:sz="0" w:space="0" w:color="auto"/>
            <w:bottom w:val="none" w:sz="0" w:space="0" w:color="auto"/>
            <w:right w:val="none" w:sz="0" w:space="0" w:color="auto"/>
          </w:divBdr>
        </w:div>
        <w:div w:id="1252617876">
          <w:marLeft w:val="0"/>
          <w:marRight w:val="0"/>
          <w:marTop w:val="0"/>
          <w:marBottom w:val="0"/>
          <w:divBdr>
            <w:top w:val="none" w:sz="0" w:space="0" w:color="auto"/>
            <w:left w:val="none" w:sz="0" w:space="0" w:color="auto"/>
            <w:bottom w:val="none" w:sz="0" w:space="0" w:color="auto"/>
            <w:right w:val="none" w:sz="0" w:space="0" w:color="auto"/>
          </w:divBdr>
        </w:div>
        <w:div w:id="1266186182">
          <w:marLeft w:val="0"/>
          <w:marRight w:val="0"/>
          <w:marTop w:val="0"/>
          <w:marBottom w:val="0"/>
          <w:divBdr>
            <w:top w:val="none" w:sz="0" w:space="0" w:color="auto"/>
            <w:left w:val="none" w:sz="0" w:space="0" w:color="auto"/>
            <w:bottom w:val="none" w:sz="0" w:space="0" w:color="auto"/>
            <w:right w:val="none" w:sz="0" w:space="0" w:color="auto"/>
          </w:divBdr>
        </w:div>
        <w:div w:id="1266424805">
          <w:marLeft w:val="0"/>
          <w:marRight w:val="0"/>
          <w:marTop w:val="0"/>
          <w:marBottom w:val="0"/>
          <w:divBdr>
            <w:top w:val="none" w:sz="0" w:space="0" w:color="auto"/>
            <w:left w:val="none" w:sz="0" w:space="0" w:color="auto"/>
            <w:bottom w:val="none" w:sz="0" w:space="0" w:color="auto"/>
            <w:right w:val="none" w:sz="0" w:space="0" w:color="auto"/>
          </w:divBdr>
        </w:div>
        <w:div w:id="1272593777">
          <w:marLeft w:val="0"/>
          <w:marRight w:val="0"/>
          <w:marTop w:val="0"/>
          <w:marBottom w:val="0"/>
          <w:divBdr>
            <w:top w:val="none" w:sz="0" w:space="0" w:color="auto"/>
            <w:left w:val="none" w:sz="0" w:space="0" w:color="auto"/>
            <w:bottom w:val="none" w:sz="0" w:space="0" w:color="auto"/>
            <w:right w:val="none" w:sz="0" w:space="0" w:color="auto"/>
          </w:divBdr>
        </w:div>
        <w:div w:id="1274358178">
          <w:marLeft w:val="0"/>
          <w:marRight w:val="0"/>
          <w:marTop w:val="0"/>
          <w:marBottom w:val="0"/>
          <w:divBdr>
            <w:top w:val="none" w:sz="0" w:space="0" w:color="auto"/>
            <w:left w:val="none" w:sz="0" w:space="0" w:color="auto"/>
            <w:bottom w:val="none" w:sz="0" w:space="0" w:color="auto"/>
            <w:right w:val="none" w:sz="0" w:space="0" w:color="auto"/>
          </w:divBdr>
        </w:div>
        <w:div w:id="1283458832">
          <w:marLeft w:val="0"/>
          <w:marRight w:val="0"/>
          <w:marTop w:val="0"/>
          <w:marBottom w:val="0"/>
          <w:divBdr>
            <w:top w:val="none" w:sz="0" w:space="0" w:color="auto"/>
            <w:left w:val="none" w:sz="0" w:space="0" w:color="auto"/>
            <w:bottom w:val="none" w:sz="0" w:space="0" w:color="auto"/>
            <w:right w:val="none" w:sz="0" w:space="0" w:color="auto"/>
          </w:divBdr>
        </w:div>
        <w:div w:id="1314988285">
          <w:marLeft w:val="0"/>
          <w:marRight w:val="0"/>
          <w:marTop w:val="0"/>
          <w:marBottom w:val="0"/>
          <w:divBdr>
            <w:top w:val="none" w:sz="0" w:space="0" w:color="auto"/>
            <w:left w:val="none" w:sz="0" w:space="0" w:color="auto"/>
            <w:bottom w:val="none" w:sz="0" w:space="0" w:color="auto"/>
            <w:right w:val="none" w:sz="0" w:space="0" w:color="auto"/>
          </w:divBdr>
        </w:div>
        <w:div w:id="1320621335">
          <w:marLeft w:val="0"/>
          <w:marRight w:val="0"/>
          <w:marTop w:val="0"/>
          <w:marBottom w:val="0"/>
          <w:divBdr>
            <w:top w:val="none" w:sz="0" w:space="0" w:color="auto"/>
            <w:left w:val="none" w:sz="0" w:space="0" w:color="auto"/>
            <w:bottom w:val="none" w:sz="0" w:space="0" w:color="auto"/>
            <w:right w:val="none" w:sz="0" w:space="0" w:color="auto"/>
          </w:divBdr>
        </w:div>
        <w:div w:id="1365591670">
          <w:marLeft w:val="0"/>
          <w:marRight w:val="0"/>
          <w:marTop w:val="0"/>
          <w:marBottom w:val="0"/>
          <w:divBdr>
            <w:top w:val="none" w:sz="0" w:space="0" w:color="auto"/>
            <w:left w:val="none" w:sz="0" w:space="0" w:color="auto"/>
            <w:bottom w:val="none" w:sz="0" w:space="0" w:color="auto"/>
            <w:right w:val="none" w:sz="0" w:space="0" w:color="auto"/>
          </w:divBdr>
        </w:div>
        <w:div w:id="1373000352">
          <w:marLeft w:val="0"/>
          <w:marRight w:val="0"/>
          <w:marTop w:val="0"/>
          <w:marBottom w:val="0"/>
          <w:divBdr>
            <w:top w:val="none" w:sz="0" w:space="0" w:color="auto"/>
            <w:left w:val="none" w:sz="0" w:space="0" w:color="auto"/>
            <w:bottom w:val="none" w:sz="0" w:space="0" w:color="auto"/>
            <w:right w:val="none" w:sz="0" w:space="0" w:color="auto"/>
          </w:divBdr>
        </w:div>
        <w:div w:id="1377194524">
          <w:marLeft w:val="0"/>
          <w:marRight w:val="0"/>
          <w:marTop w:val="0"/>
          <w:marBottom w:val="0"/>
          <w:divBdr>
            <w:top w:val="none" w:sz="0" w:space="0" w:color="auto"/>
            <w:left w:val="none" w:sz="0" w:space="0" w:color="auto"/>
            <w:bottom w:val="none" w:sz="0" w:space="0" w:color="auto"/>
            <w:right w:val="none" w:sz="0" w:space="0" w:color="auto"/>
          </w:divBdr>
        </w:div>
        <w:div w:id="1384672899">
          <w:marLeft w:val="0"/>
          <w:marRight w:val="0"/>
          <w:marTop w:val="0"/>
          <w:marBottom w:val="0"/>
          <w:divBdr>
            <w:top w:val="none" w:sz="0" w:space="0" w:color="auto"/>
            <w:left w:val="none" w:sz="0" w:space="0" w:color="auto"/>
            <w:bottom w:val="none" w:sz="0" w:space="0" w:color="auto"/>
            <w:right w:val="none" w:sz="0" w:space="0" w:color="auto"/>
          </w:divBdr>
        </w:div>
        <w:div w:id="1430538875">
          <w:marLeft w:val="0"/>
          <w:marRight w:val="0"/>
          <w:marTop w:val="0"/>
          <w:marBottom w:val="0"/>
          <w:divBdr>
            <w:top w:val="none" w:sz="0" w:space="0" w:color="auto"/>
            <w:left w:val="none" w:sz="0" w:space="0" w:color="auto"/>
            <w:bottom w:val="none" w:sz="0" w:space="0" w:color="auto"/>
            <w:right w:val="none" w:sz="0" w:space="0" w:color="auto"/>
          </w:divBdr>
        </w:div>
        <w:div w:id="1431469163">
          <w:marLeft w:val="0"/>
          <w:marRight w:val="0"/>
          <w:marTop w:val="0"/>
          <w:marBottom w:val="0"/>
          <w:divBdr>
            <w:top w:val="none" w:sz="0" w:space="0" w:color="auto"/>
            <w:left w:val="none" w:sz="0" w:space="0" w:color="auto"/>
            <w:bottom w:val="none" w:sz="0" w:space="0" w:color="auto"/>
            <w:right w:val="none" w:sz="0" w:space="0" w:color="auto"/>
          </w:divBdr>
        </w:div>
        <w:div w:id="1448424705">
          <w:marLeft w:val="0"/>
          <w:marRight w:val="0"/>
          <w:marTop w:val="0"/>
          <w:marBottom w:val="0"/>
          <w:divBdr>
            <w:top w:val="none" w:sz="0" w:space="0" w:color="auto"/>
            <w:left w:val="none" w:sz="0" w:space="0" w:color="auto"/>
            <w:bottom w:val="none" w:sz="0" w:space="0" w:color="auto"/>
            <w:right w:val="none" w:sz="0" w:space="0" w:color="auto"/>
          </w:divBdr>
        </w:div>
        <w:div w:id="1471896512">
          <w:marLeft w:val="0"/>
          <w:marRight w:val="0"/>
          <w:marTop w:val="0"/>
          <w:marBottom w:val="0"/>
          <w:divBdr>
            <w:top w:val="none" w:sz="0" w:space="0" w:color="auto"/>
            <w:left w:val="none" w:sz="0" w:space="0" w:color="auto"/>
            <w:bottom w:val="none" w:sz="0" w:space="0" w:color="auto"/>
            <w:right w:val="none" w:sz="0" w:space="0" w:color="auto"/>
          </w:divBdr>
        </w:div>
        <w:div w:id="1473257177">
          <w:marLeft w:val="0"/>
          <w:marRight w:val="0"/>
          <w:marTop w:val="0"/>
          <w:marBottom w:val="0"/>
          <w:divBdr>
            <w:top w:val="none" w:sz="0" w:space="0" w:color="auto"/>
            <w:left w:val="none" w:sz="0" w:space="0" w:color="auto"/>
            <w:bottom w:val="none" w:sz="0" w:space="0" w:color="auto"/>
            <w:right w:val="none" w:sz="0" w:space="0" w:color="auto"/>
          </w:divBdr>
        </w:div>
        <w:div w:id="1478641815">
          <w:marLeft w:val="0"/>
          <w:marRight w:val="0"/>
          <w:marTop w:val="0"/>
          <w:marBottom w:val="0"/>
          <w:divBdr>
            <w:top w:val="none" w:sz="0" w:space="0" w:color="auto"/>
            <w:left w:val="none" w:sz="0" w:space="0" w:color="auto"/>
            <w:bottom w:val="none" w:sz="0" w:space="0" w:color="auto"/>
            <w:right w:val="none" w:sz="0" w:space="0" w:color="auto"/>
          </w:divBdr>
        </w:div>
        <w:div w:id="1493329287">
          <w:marLeft w:val="0"/>
          <w:marRight w:val="0"/>
          <w:marTop w:val="0"/>
          <w:marBottom w:val="0"/>
          <w:divBdr>
            <w:top w:val="none" w:sz="0" w:space="0" w:color="auto"/>
            <w:left w:val="none" w:sz="0" w:space="0" w:color="auto"/>
            <w:bottom w:val="none" w:sz="0" w:space="0" w:color="auto"/>
            <w:right w:val="none" w:sz="0" w:space="0" w:color="auto"/>
          </w:divBdr>
        </w:div>
        <w:div w:id="1497187300">
          <w:marLeft w:val="0"/>
          <w:marRight w:val="0"/>
          <w:marTop w:val="0"/>
          <w:marBottom w:val="0"/>
          <w:divBdr>
            <w:top w:val="none" w:sz="0" w:space="0" w:color="auto"/>
            <w:left w:val="none" w:sz="0" w:space="0" w:color="auto"/>
            <w:bottom w:val="none" w:sz="0" w:space="0" w:color="auto"/>
            <w:right w:val="none" w:sz="0" w:space="0" w:color="auto"/>
          </w:divBdr>
        </w:div>
        <w:div w:id="1499880549">
          <w:marLeft w:val="0"/>
          <w:marRight w:val="0"/>
          <w:marTop w:val="0"/>
          <w:marBottom w:val="0"/>
          <w:divBdr>
            <w:top w:val="none" w:sz="0" w:space="0" w:color="auto"/>
            <w:left w:val="none" w:sz="0" w:space="0" w:color="auto"/>
            <w:bottom w:val="none" w:sz="0" w:space="0" w:color="auto"/>
            <w:right w:val="none" w:sz="0" w:space="0" w:color="auto"/>
          </w:divBdr>
        </w:div>
        <w:div w:id="1515998655">
          <w:marLeft w:val="0"/>
          <w:marRight w:val="0"/>
          <w:marTop w:val="0"/>
          <w:marBottom w:val="0"/>
          <w:divBdr>
            <w:top w:val="none" w:sz="0" w:space="0" w:color="auto"/>
            <w:left w:val="none" w:sz="0" w:space="0" w:color="auto"/>
            <w:bottom w:val="none" w:sz="0" w:space="0" w:color="auto"/>
            <w:right w:val="none" w:sz="0" w:space="0" w:color="auto"/>
          </w:divBdr>
        </w:div>
        <w:div w:id="1579973798">
          <w:marLeft w:val="0"/>
          <w:marRight w:val="0"/>
          <w:marTop w:val="0"/>
          <w:marBottom w:val="0"/>
          <w:divBdr>
            <w:top w:val="none" w:sz="0" w:space="0" w:color="auto"/>
            <w:left w:val="none" w:sz="0" w:space="0" w:color="auto"/>
            <w:bottom w:val="none" w:sz="0" w:space="0" w:color="auto"/>
            <w:right w:val="none" w:sz="0" w:space="0" w:color="auto"/>
          </w:divBdr>
        </w:div>
        <w:div w:id="1590315069">
          <w:marLeft w:val="0"/>
          <w:marRight w:val="0"/>
          <w:marTop w:val="0"/>
          <w:marBottom w:val="0"/>
          <w:divBdr>
            <w:top w:val="none" w:sz="0" w:space="0" w:color="auto"/>
            <w:left w:val="none" w:sz="0" w:space="0" w:color="auto"/>
            <w:bottom w:val="none" w:sz="0" w:space="0" w:color="auto"/>
            <w:right w:val="none" w:sz="0" w:space="0" w:color="auto"/>
          </w:divBdr>
        </w:div>
        <w:div w:id="1592005164">
          <w:marLeft w:val="0"/>
          <w:marRight w:val="0"/>
          <w:marTop w:val="0"/>
          <w:marBottom w:val="0"/>
          <w:divBdr>
            <w:top w:val="none" w:sz="0" w:space="0" w:color="auto"/>
            <w:left w:val="none" w:sz="0" w:space="0" w:color="auto"/>
            <w:bottom w:val="none" w:sz="0" w:space="0" w:color="auto"/>
            <w:right w:val="none" w:sz="0" w:space="0" w:color="auto"/>
          </w:divBdr>
        </w:div>
        <w:div w:id="1595243270">
          <w:marLeft w:val="0"/>
          <w:marRight w:val="0"/>
          <w:marTop w:val="0"/>
          <w:marBottom w:val="0"/>
          <w:divBdr>
            <w:top w:val="none" w:sz="0" w:space="0" w:color="auto"/>
            <w:left w:val="none" w:sz="0" w:space="0" w:color="auto"/>
            <w:bottom w:val="none" w:sz="0" w:space="0" w:color="auto"/>
            <w:right w:val="none" w:sz="0" w:space="0" w:color="auto"/>
          </w:divBdr>
        </w:div>
        <w:div w:id="1599212562">
          <w:marLeft w:val="0"/>
          <w:marRight w:val="0"/>
          <w:marTop w:val="0"/>
          <w:marBottom w:val="0"/>
          <w:divBdr>
            <w:top w:val="none" w:sz="0" w:space="0" w:color="auto"/>
            <w:left w:val="none" w:sz="0" w:space="0" w:color="auto"/>
            <w:bottom w:val="none" w:sz="0" w:space="0" w:color="auto"/>
            <w:right w:val="none" w:sz="0" w:space="0" w:color="auto"/>
          </w:divBdr>
        </w:div>
        <w:div w:id="1608345845">
          <w:marLeft w:val="0"/>
          <w:marRight w:val="0"/>
          <w:marTop w:val="0"/>
          <w:marBottom w:val="0"/>
          <w:divBdr>
            <w:top w:val="none" w:sz="0" w:space="0" w:color="auto"/>
            <w:left w:val="none" w:sz="0" w:space="0" w:color="auto"/>
            <w:bottom w:val="none" w:sz="0" w:space="0" w:color="auto"/>
            <w:right w:val="none" w:sz="0" w:space="0" w:color="auto"/>
          </w:divBdr>
        </w:div>
        <w:div w:id="1624733076">
          <w:marLeft w:val="0"/>
          <w:marRight w:val="0"/>
          <w:marTop w:val="0"/>
          <w:marBottom w:val="0"/>
          <w:divBdr>
            <w:top w:val="none" w:sz="0" w:space="0" w:color="auto"/>
            <w:left w:val="none" w:sz="0" w:space="0" w:color="auto"/>
            <w:bottom w:val="none" w:sz="0" w:space="0" w:color="auto"/>
            <w:right w:val="none" w:sz="0" w:space="0" w:color="auto"/>
          </w:divBdr>
        </w:div>
        <w:div w:id="1624844293">
          <w:marLeft w:val="0"/>
          <w:marRight w:val="0"/>
          <w:marTop w:val="0"/>
          <w:marBottom w:val="0"/>
          <w:divBdr>
            <w:top w:val="none" w:sz="0" w:space="0" w:color="auto"/>
            <w:left w:val="none" w:sz="0" w:space="0" w:color="auto"/>
            <w:bottom w:val="none" w:sz="0" w:space="0" w:color="auto"/>
            <w:right w:val="none" w:sz="0" w:space="0" w:color="auto"/>
          </w:divBdr>
        </w:div>
        <w:div w:id="1628507419">
          <w:marLeft w:val="0"/>
          <w:marRight w:val="0"/>
          <w:marTop w:val="0"/>
          <w:marBottom w:val="0"/>
          <w:divBdr>
            <w:top w:val="none" w:sz="0" w:space="0" w:color="auto"/>
            <w:left w:val="none" w:sz="0" w:space="0" w:color="auto"/>
            <w:bottom w:val="none" w:sz="0" w:space="0" w:color="auto"/>
            <w:right w:val="none" w:sz="0" w:space="0" w:color="auto"/>
          </w:divBdr>
        </w:div>
        <w:div w:id="1636790094">
          <w:marLeft w:val="0"/>
          <w:marRight w:val="0"/>
          <w:marTop w:val="0"/>
          <w:marBottom w:val="0"/>
          <w:divBdr>
            <w:top w:val="none" w:sz="0" w:space="0" w:color="auto"/>
            <w:left w:val="none" w:sz="0" w:space="0" w:color="auto"/>
            <w:bottom w:val="none" w:sz="0" w:space="0" w:color="auto"/>
            <w:right w:val="none" w:sz="0" w:space="0" w:color="auto"/>
          </w:divBdr>
        </w:div>
        <w:div w:id="1677538550">
          <w:marLeft w:val="0"/>
          <w:marRight w:val="0"/>
          <w:marTop w:val="0"/>
          <w:marBottom w:val="0"/>
          <w:divBdr>
            <w:top w:val="none" w:sz="0" w:space="0" w:color="auto"/>
            <w:left w:val="none" w:sz="0" w:space="0" w:color="auto"/>
            <w:bottom w:val="none" w:sz="0" w:space="0" w:color="auto"/>
            <w:right w:val="none" w:sz="0" w:space="0" w:color="auto"/>
          </w:divBdr>
        </w:div>
        <w:div w:id="1681197492">
          <w:marLeft w:val="0"/>
          <w:marRight w:val="0"/>
          <w:marTop w:val="0"/>
          <w:marBottom w:val="0"/>
          <w:divBdr>
            <w:top w:val="none" w:sz="0" w:space="0" w:color="auto"/>
            <w:left w:val="none" w:sz="0" w:space="0" w:color="auto"/>
            <w:bottom w:val="none" w:sz="0" w:space="0" w:color="auto"/>
            <w:right w:val="none" w:sz="0" w:space="0" w:color="auto"/>
          </w:divBdr>
        </w:div>
        <w:div w:id="1683817840">
          <w:marLeft w:val="0"/>
          <w:marRight w:val="0"/>
          <w:marTop w:val="0"/>
          <w:marBottom w:val="0"/>
          <w:divBdr>
            <w:top w:val="none" w:sz="0" w:space="0" w:color="auto"/>
            <w:left w:val="none" w:sz="0" w:space="0" w:color="auto"/>
            <w:bottom w:val="none" w:sz="0" w:space="0" w:color="auto"/>
            <w:right w:val="none" w:sz="0" w:space="0" w:color="auto"/>
          </w:divBdr>
        </w:div>
        <w:div w:id="1717775017">
          <w:marLeft w:val="0"/>
          <w:marRight w:val="0"/>
          <w:marTop w:val="0"/>
          <w:marBottom w:val="0"/>
          <w:divBdr>
            <w:top w:val="none" w:sz="0" w:space="0" w:color="auto"/>
            <w:left w:val="none" w:sz="0" w:space="0" w:color="auto"/>
            <w:bottom w:val="none" w:sz="0" w:space="0" w:color="auto"/>
            <w:right w:val="none" w:sz="0" w:space="0" w:color="auto"/>
          </w:divBdr>
        </w:div>
        <w:div w:id="1731422082">
          <w:marLeft w:val="0"/>
          <w:marRight w:val="0"/>
          <w:marTop w:val="0"/>
          <w:marBottom w:val="0"/>
          <w:divBdr>
            <w:top w:val="none" w:sz="0" w:space="0" w:color="auto"/>
            <w:left w:val="none" w:sz="0" w:space="0" w:color="auto"/>
            <w:bottom w:val="none" w:sz="0" w:space="0" w:color="auto"/>
            <w:right w:val="none" w:sz="0" w:space="0" w:color="auto"/>
          </w:divBdr>
        </w:div>
        <w:div w:id="1750040124">
          <w:marLeft w:val="0"/>
          <w:marRight w:val="0"/>
          <w:marTop w:val="0"/>
          <w:marBottom w:val="0"/>
          <w:divBdr>
            <w:top w:val="none" w:sz="0" w:space="0" w:color="auto"/>
            <w:left w:val="none" w:sz="0" w:space="0" w:color="auto"/>
            <w:bottom w:val="none" w:sz="0" w:space="0" w:color="auto"/>
            <w:right w:val="none" w:sz="0" w:space="0" w:color="auto"/>
          </w:divBdr>
        </w:div>
        <w:div w:id="1772160255">
          <w:marLeft w:val="0"/>
          <w:marRight w:val="0"/>
          <w:marTop w:val="0"/>
          <w:marBottom w:val="0"/>
          <w:divBdr>
            <w:top w:val="none" w:sz="0" w:space="0" w:color="auto"/>
            <w:left w:val="none" w:sz="0" w:space="0" w:color="auto"/>
            <w:bottom w:val="none" w:sz="0" w:space="0" w:color="auto"/>
            <w:right w:val="none" w:sz="0" w:space="0" w:color="auto"/>
          </w:divBdr>
        </w:div>
        <w:div w:id="1801915704">
          <w:marLeft w:val="0"/>
          <w:marRight w:val="0"/>
          <w:marTop w:val="0"/>
          <w:marBottom w:val="0"/>
          <w:divBdr>
            <w:top w:val="none" w:sz="0" w:space="0" w:color="auto"/>
            <w:left w:val="none" w:sz="0" w:space="0" w:color="auto"/>
            <w:bottom w:val="none" w:sz="0" w:space="0" w:color="auto"/>
            <w:right w:val="none" w:sz="0" w:space="0" w:color="auto"/>
          </w:divBdr>
        </w:div>
        <w:div w:id="1866559459">
          <w:marLeft w:val="0"/>
          <w:marRight w:val="0"/>
          <w:marTop w:val="0"/>
          <w:marBottom w:val="0"/>
          <w:divBdr>
            <w:top w:val="none" w:sz="0" w:space="0" w:color="auto"/>
            <w:left w:val="none" w:sz="0" w:space="0" w:color="auto"/>
            <w:bottom w:val="none" w:sz="0" w:space="0" w:color="auto"/>
            <w:right w:val="none" w:sz="0" w:space="0" w:color="auto"/>
          </w:divBdr>
        </w:div>
        <w:div w:id="1873837105">
          <w:marLeft w:val="0"/>
          <w:marRight w:val="0"/>
          <w:marTop w:val="0"/>
          <w:marBottom w:val="0"/>
          <w:divBdr>
            <w:top w:val="none" w:sz="0" w:space="0" w:color="auto"/>
            <w:left w:val="none" w:sz="0" w:space="0" w:color="auto"/>
            <w:bottom w:val="none" w:sz="0" w:space="0" w:color="auto"/>
            <w:right w:val="none" w:sz="0" w:space="0" w:color="auto"/>
          </w:divBdr>
        </w:div>
        <w:div w:id="1875580773">
          <w:marLeft w:val="0"/>
          <w:marRight w:val="0"/>
          <w:marTop w:val="0"/>
          <w:marBottom w:val="0"/>
          <w:divBdr>
            <w:top w:val="none" w:sz="0" w:space="0" w:color="auto"/>
            <w:left w:val="none" w:sz="0" w:space="0" w:color="auto"/>
            <w:bottom w:val="none" w:sz="0" w:space="0" w:color="auto"/>
            <w:right w:val="none" w:sz="0" w:space="0" w:color="auto"/>
          </w:divBdr>
        </w:div>
        <w:div w:id="1876381883">
          <w:marLeft w:val="0"/>
          <w:marRight w:val="0"/>
          <w:marTop w:val="0"/>
          <w:marBottom w:val="0"/>
          <w:divBdr>
            <w:top w:val="none" w:sz="0" w:space="0" w:color="auto"/>
            <w:left w:val="none" w:sz="0" w:space="0" w:color="auto"/>
            <w:bottom w:val="none" w:sz="0" w:space="0" w:color="auto"/>
            <w:right w:val="none" w:sz="0" w:space="0" w:color="auto"/>
          </w:divBdr>
        </w:div>
        <w:div w:id="1909803872">
          <w:marLeft w:val="0"/>
          <w:marRight w:val="0"/>
          <w:marTop w:val="0"/>
          <w:marBottom w:val="0"/>
          <w:divBdr>
            <w:top w:val="none" w:sz="0" w:space="0" w:color="auto"/>
            <w:left w:val="none" w:sz="0" w:space="0" w:color="auto"/>
            <w:bottom w:val="none" w:sz="0" w:space="0" w:color="auto"/>
            <w:right w:val="none" w:sz="0" w:space="0" w:color="auto"/>
          </w:divBdr>
        </w:div>
        <w:div w:id="1913848017">
          <w:marLeft w:val="0"/>
          <w:marRight w:val="0"/>
          <w:marTop w:val="0"/>
          <w:marBottom w:val="0"/>
          <w:divBdr>
            <w:top w:val="none" w:sz="0" w:space="0" w:color="auto"/>
            <w:left w:val="none" w:sz="0" w:space="0" w:color="auto"/>
            <w:bottom w:val="none" w:sz="0" w:space="0" w:color="auto"/>
            <w:right w:val="none" w:sz="0" w:space="0" w:color="auto"/>
          </w:divBdr>
        </w:div>
        <w:div w:id="1935016708">
          <w:marLeft w:val="0"/>
          <w:marRight w:val="0"/>
          <w:marTop w:val="0"/>
          <w:marBottom w:val="0"/>
          <w:divBdr>
            <w:top w:val="none" w:sz="0" w:space="0" w:color="auto"/>
            <w:left w:val="none" w:sz="0" w:space="0" w:color="auto"/>
            <w:bottom w:val="none" w:sz="0" w:space="0" w:color="auto"/>
            <w:right w:val="none" w:sz="0" w:space="0" w:color="auto"/>
          </w:divBdr>
        </w:div>
        <w:div w:id="1938168675">
          <w:marLeft w:val="0"/>
          <w:marRight w:val="0"/>
          <w:marTop w:val="0"/>
          <w:marBottom w:val="0"/>
          <w:divBdr>
            <w:top w:val="none" w:sz="0" w:space="0" w:color="auto"/>
            <w:left w:val="none" w:sz="0" w:space="0" w:color="auto"/>
            <w:bottom w:val="none" w:sz="0" w:space="0" w:color="auto"/>
            <w:right w:val="none" w:sz="0" w:space="0" w:color="auto"/>
          </w:divBdr>
        </w:div>
        <w:div w:id="1962374991">
          <w:marLeft w:val="0"/>
          <w:marRight w:val="0"/>
          <w:marTop w:val="0"/>
          <w:marBottom w:val="0"/>
          <w:divBdr>
            <w:top w:val="none" w:sz="0" w:space="0" w:color="auto"/>
            <w:left w:val="none" w:sz="0" w:space="0" w:color="auto"/>
            <w:bottom w:val="none" w:sz="0" w:space="0" w:color="auto"/>
            <w:right w:val="none" w:sz="0" w:space="0" w:color="auto"/>
          </w:divBdr>
        </w:div>
        <w:div w:id="1967661701">
          <w:marLeft w:val="0"/>
          <w:marRight w:val="0"/>
          <w:marTop w:val="0"/>
          <w:marBottom w:val="0"/>
          <w:divBdr>
            <w:top w:val="none" w:sz="0" w:space="0" w:color="auto"/>
            <w:left w:val="none" w:sz="0" w:space="0" w:color="auto"/>
            <w:bottom w:val="none" w:sz="0" w:space="0" w:color="auto"/>
            <w:right w:val="none" w:sz="0" w:space="0" w:color="auto"/>
          </w:divBdr>
        </w:div>
        <w:div w:id="1974679459">
          <w:marLeft w:val="0"/>
          <w:marRight w:val="0"/>
          <w:marTop w:val="0"/>
          <w:marBottom w:val="0"/>
          <w:divBdr>
            <w:top w:val="none" w:sz="0" w:space="0" w:color="auto"/>
            <w:left w:val="none" w:sz="0" w:space="0" w:color="auto"/>
            <w:bottom w:val="none" w:sz="0" w:space="0" w:color="auto"/>
            <w:right w:val="none" w:sz="0" w:space="0" w:color="auto"/>
          </w:divBdr>
        </w:div>
        <w:div w:id="1996258276">
          <w:marLeft w:val="0"/>
          <w:marRight w:val="0"/>
          <w:marTop w:val="0"/>
          <w:marBottom w:val="0"/>
          <w:divBdr>
            <w:top w:val="none" w:sz="0" w:space="0" w:color="auto"/>
            <w:left w:val="none" w:sz="0" w:space="0" w:color="auto"/>
            <w:bottom w:val="none" w:sz="0" w:space="0" w:color="auto"/>
            <w:right w:val="none" w:sz="0" w:space="0" w:color="auto"/>
          </w:divBdr>
        </w:div>
        <w:div w:id="1999965039">
          <w:marLeft w:val="0"/>
          <w:marRight w:val="0"/>
          <w:marTop w:val="0"/>
          <w:marBottom w:val="0"/>
          <w:divBdr>
            <w:top w:val="none" w:sz="0" w:space="0" w:color="auto"/>
            <w:left w:val="none" w:sz="0" w:space="0" w:color="auto"/>
            <w:bottom w:val="none" w:sz="0" w:space="0" w:color="auto"/>
            <w:right w:val="none" w:sz="0" w:space="0" w:color="auto"/>
          </w:divBdr>
        </w:div>
        <w:div w:id="2038390645">
          <w:marLeft w:val="0"/>
          <w:marRight w:val="0"/>
          <w:marTop w:val="0"/>
          <w:marBottom w:val="0"/>
          <w:divBdr>
            <w:top w:val="none" w:sz="0" w:space="0" w:color="auto"/>
            <w:left w:val="none" w:sz="0" w:space="0" w:color="auto"/>
            <w:bottom w:val="none" w:sz="0" w:space="0" w:color="auto"/>
            <w:right w:val="none" w:sz="0" w:space="0" w:color="auto"/>
          </w:divBdr>
        </w:div>
        <w:div w:id="2041779369">
          <w:marLeft w:val="0"/>
          <w:marRight w:val="0"/>
          <w:marTop w:val="0"/>
          <w:marBottom w:val="0"/>
          <w:divBdr>
            <w:top w:val="none" w:sz="0" w:space="0" w:color="auto"/>
            <w:left w:val="none" w:sz="0" w:space="0" w:color="auto"/>
            <w:bottom w:val="none" w:sz="0" w:space="0" w:color="auto"/>
            <w:right w:val="none" w:sz="0" w:space="0" w:color="auto"/>
          </w:divBdr>
        </w:div>
        <w:div w:id="2075160462">
          <w:marLeft w:val="0"/>
          <w:marRight w:val="0"/>
          <w:marTop w:val="0"/>
          <w:marBottom w:val="0"/>
          <w:divBdr>
            <w:top w:val="none" w:sz="0" w:space="0" w:color="auto"/>
            <w:left w:val="none" w:sz="0" w:space="0" w:color="auto"/>
            <w:bottom w:val="none" w:sz="0" w:space="0" w:color="auto"/>
            <w:right w:val="none" w:sz="0" w:space="0" w:color="auto"/>
          </w:divBdr>
        </w:div>
        <w:div w:id="2080710533">
          <w:marLeft w:val="0"/>
          <w:marRight w:val="0"/>
          <w:marTop w:val="0"/>
          <w:marBottom w:val="0"/>
          <w:divBdr>
            <w:top w:val="none" w:sz="0" w:space="0" w:color="auto"/>
            <w:left w:val="none" w:sz="0" w:space="0" w:color="auto"/>
            <w:bottom w:val="none" w:sz="0" w:space="0" w:color="auto"/>
            <w:right w:val="none" w:sz="0" w:space="0" w:color="auto"/>
          </w:divBdr>
        </w:div>
        <w:div w:id="2082286212">
          <w:marLeft w:val="0"/>
          <w:marRight w:val="0"/>
          <w:marTop w:val="0"/>
          <w:marBottom w:val="0"/>
          <w:divBdr>
            <w:top w:val="none" w:sz="0" w:space="0" w:color="auto"/>
            <w:left w:val="none" w:sz="0" w:space="0" w:color="auto"/>
            <w:bottom w:val="none" w:sz="0" w:space="0" w:color="auto"/>
            <w:right w:val="none" w:sz="0" w:space="0" w:color="auto"/>
          </w:divBdr>
        </w:div>
        <w:div w:id="2091846697">
          <w:marLeft w:val="0"/>
          <w:marRight w:val="0"/>
          <w:marTop w:val="0"/>
          <w:marBottom w:val="0"/>
          <w:divBdr>
            <w:top w:val="none" w:sz="0" w:space="0" w:color="auto"/>
            <w:left w:val="none" w:sz="0" w:space="0" w:color="auto"/>
            <w:bottom w:val="none" w:sz="0" w:space="0" w:color="auto"/>
            <w:right w:val="none" w:sz="0" w:space="0" w:color="auto"/>
          </w:divBdr>
        </w:div>
        <w:div w:id="2097627458">
          <w:marLeft w:val="0"/>
          <w:marRight w:val="0"/>
          <w:marTop w:val="0"/>
          <w:marBottom w:val="0"/>
          <w:divBdr>
            <w:top w:val="none" w:sz="0" w:space="0" w:color="auto"/>
            <w:left w:val="none" w:sz="0" w:space="0" w:color="auto"/>
            <w:bottom w:val="none" w:sz="0" w:space="0" w:color="auto"/>
            <w:right w:val="none" w:sz="0" w:space="0" w:color="auto"/>
          </w:divBdr>
        </w:div>
        <w:div w:id="2142073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46057-32E5-4A70-8B79-FAE058BD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2668</Words>
  <Characters>15211</Characters>
  <Application>Microsoft Office Word</Application>
  <DocSecurity>0</DocSecurity>
  <Lines>126</Lines>
  <Paragraphs>35</Paragraphs>
  <ScaleCrop>false</ScaleCrop>
  <Company>NJU</Company>
  <LinksUpToDate>false</LinksUpToDate>
  <CharactersWithSpaces>17844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scli</dc:creator>
  <cp:keywords/>
  <dc:description/>
  <cp:lastModifiedBy>LH</cp:lastModifiedBy>
  <cp:revision>4</cp:revision>
  <cp:lastPrinted>2019-09-29T05:18:00Z</cp:lastPrinted>
  <dcterms:created xsi:type="dcterms:W3CDTF">2019-09-30T07:55:00Z</dcterms:created>
  <dcterms:modified xsi:type="dcterms:W3CDTF">2019-09-30T16:38:00Z</dcterms:modified>
</cp:coreProperties>
</file>